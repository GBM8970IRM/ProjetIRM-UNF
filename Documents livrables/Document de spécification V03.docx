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color="4f81bd" w:space="4" w:sz="4" w:val="single"/>
          <w:bottom w:color="4f81bd" w:space="1" w:sz="4" w:val="single"/>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1"/>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color="4f81bd" w:space="4" w:sz="4" w:val="single"/>
          <w:bottom w:color="4f81bd" w:space="1" w:sz="4" w:val="single"/>
          <w:right w:space="0" w:sz="0" w:val="nil"/>
          <w:between w:space="0" w:sz="0" w:val="nil"/>
        </w:pBdr>
        <w:shd w:fill="auto" w:val="clear"/>
        <w:spacing w:after="0" w:before="360" w:line="276" w:lineRule="auto"/>
        <w:ind w:left="0" w:right="0" w:firstLine="0"/>
        <w:jc w:val="both"/>
        <w:rPr>
          <w:rFonts w:ascii="Arial" w:cs="Arial" w:eastAsia="Arial" w:hAnsi="Arial"/>
          <w:b w:val="0"/>
          <w:i w:val="0"/>
          <w:smallCaps w:val="1"/>
          <w:strike w:val="0"/>
          <w:color w:val="4f81bd"/>
          <w:sz w:val="32"/>
          <w:szCs w:val="32"/>
          <w:u w:val="none"/>
          <w:shd w:fill="auto" w:val="clear"/>
          <w:vertAlign w:val="baseline"/>
        </w:rPr>
      </w:pPr>
      <w:r w:rsidDel="00000000" w:rsidR="00000000" w:rsidRPr="00000000">
        <w:rPr>
          <w:rFonts w:ascii="Arial" w:cs="Arial" w:eastAsia="Arial" w:hAnsi="Arial"/>
          <w:smallCaps w:val="1"/>
          <w:color w:val="4f81bd"/>
          <w:sz w:val="32"/>
          <w:szCs w:val="32"/>
          <w:rtl w:val="0"/>
        </w:rPr>
        <w:t xml:space="preserve">Monitoring de salle d’IRM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1"/>
          <w:strike w:val="0"/>
          <w:color w:val="4f81bd"/>
          <w:sz w:val="20"/>
          <w:szCs w:val="20"/>
          <w:u w:val="none"/>
          <w:shd w:fill="auto" w:val="clear"/>
          <w:vertAlign w:val="baseline"/>
        </w:rPr>
      </w:pPr>
      <w:r w:rsidDel="00000000" w:rsidR="00000000" w:rsidRPr="00000000">
        <w:rPr>
          <w:rFonts w:ascii="Arial" w:cs="Arial" w:eastAsia="Arial" w:hAnsi="Arial"/>
          <w:b w:val="1"/>
          <w:i w:val="0"/>
          <w:smallCaps w:val="1"/>
          <w:strike w:val="0"/>
          <w:color w:val="4f81bd"/>
          <w:sz w:val="20"/>
          <w:szCs w:val="20"/>
          <w:u w:val="none"/>
          <w:shd w:fill="auto" w:val="clear"/>
          <w:vertAlign w:val="baseline"/>
          <w:rtl w:val="0"/>
        </w:rPr>
        <w:t xml:space="preserve">SPÉCIFICATION DES EXIGENCES</w:t>
        <w:br w:type="textWrapping"/>
      </w:r>
      <w:r w:rsidDel="00000000" w:rsidR="00000000" w:rsidRPr="00000000">
        <w:rPr>
          <w:rFonts w:ascii="Arial" w:cs="Arial" w:eastAsia="Arial" w:hAnsi="Arial"/>
          <w:b w:val="1"/>
          <w:i w:val="1"/>
          <w:smallCaps w:val="1"/>
          <w:strike w:val="0"/>
          <w:color w:val="4f81bd"/>
          <w:sz w:val="16"/>
          <w:szCs w:val="16"/>
          <w:u w:val="none"/>
          <w:shd w:fill="auto" w:val="clear"/>
          <w:vertAlign w:val="baseline"/>
          <w:rtl w:val="0"/>
        </w:rPr>
        <w:t xml:space="preserve">(REQUIREMENTS SPECIFICATION)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37" w:right="0" w:firstLine="0"/>
        <w:jc w:val="right"/>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 xml:space="preserve">GBM</w:t>
      </w:r>
      <w:r w:rsidDel="00000000" w:rsidR="00000000" w:rsidRPr="00000000">
        <w:rPr>
          <w:rFonts w:ascii="Arial" w:cs="Arial" w:eastAsia="Arial" w:hAnsi="Arial"/>
          <w:b w:val="1"/>
          <w:color w:val="1f497d"/>
          <w:sz w:val="16"/>
          <w:szCs w:val="16"/>
          <w:rtl w:val="0"/>
        </w:rPr>
        <w:t xml:space="preserve">8970</w:t>
      </w: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 xml:space="preserve">.00</w:t>
      </w:r>
      <w:r w:rsidDel="00000000" w:rsidR="00000000" w:rsidRPr="00000000">
        <w:rPr>
          <w:rFonts w:ascii="Arial" w:cs="Arial" w:eastAsia="Arial" w:hAnsi="Arial"/>
          <w:b w:val="1"/>
          <w:color w:val="1f497d"/>
          <w:sz w:val="16"/>
          <w:szCs w:val="16"/>
          <w:rtl w:val="0"/>
        </w:rPr>
        <w:t xml:space="preserve">1</w:t>
      </w: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 xml:space="preserve"> v </w:t>
      </w:r>
      <w:r w:rsidDel="00000000" w:rsidR="00000000" w:rsidRPr="00000000">
        <w:rPr>
          <w:rFonts w:ascii="Arial" w:cs="Arial" w:eastAsia="Arial" w:hAnsi="Arial"/>
          <w:b w:val="1"/>
          <w:color w:val="1f497d"/>
          <w:sz w:val="16"/>
          <w:szCs w:val="16"/>
          <w:rtl w:val="0"/>
        </w:rPr>
        <w:t xml:space="preserve">0</w:t>
      </w: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 xml:space="preserve">.</w:t>
      </w:r>
      <w:r w:rsidDel="00000000" w:rsidR="00000000" w:rsidRPr="00000000">
        <w:rPr>
          <w:rFonts w:ascii="Arial" w:cs="Arial" w:eastAsia="Arial" w:hAnsi="Arial"/>
          <w:b w:val="1"/>
          <w:color w:val="1f497d"/>
          <w:sz w:val="16"/>
          <w:szCs w:val="16"/>
          <w:rtl w:val="0"/>
        </w:rPr>
        <w:t xml:space="preserve">3</w:t>
      </w: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br w:type="textWrapping"/>
      </w:r>
      <w:r w:rsidDel="00000000" w:rsidR="00000000" w:rsidRPr="00000000">
        <w:rPr>
          <w:rFonts w:ascii="Arial" w:cs="Arial" w:eastAsia="Arial" w:hAnsi="Arial"/>
          <w:b w:val="1"/>
          <w:color w:val="1f497d"/>
          <w:sz w:val="16"/>
          <w:szCs w:val="16"/>
          <w:rtl w:val="0"/>
        </w:rPr>
        <w:t xml:space="preserve">8 novembre 2024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75"/>
        </w:tabs>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ab/>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color w:val="1f497d"/>
          <w:sz w:val="16"/>
          <w:szCs w:val="1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color w:val="1f497d"/>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37" w:right="0" w:firstLine="0"/>
        <w:jc w:val="both"/>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tl w:val="0"/>
        </w:rPr>
      </w:r>
    </w:p>
    <w:tbl>
      <w:tblPr>
        <w:tblStyle w:val="Table1"/>
        <w:tblW w:w="8656.0" w:type="dxa"/>
        <w:jc w:val="center"/>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000"/>
      </w:tblPr>
      <w:tblGrid>
        <w:gridCol w:w="4751"/>
        <w:gridCol w:w="1276"/>
        <w:gridCol w:w="2629"/>
        <w:tblGridChange w:id="0">
          <w:tblGrid>
            <w:gridCol w:w="4751"/>
            <w:gridCol w:w="1276"/>
            <w:gridCol w:w="2629"/>
          </w:tblGrid>
        </w:tblGridChange>
      </w:tblGrid>
      <w:tr>
        <w:trPr>
          <w:cantSplit w:val="0"/>
          <w:trHeight w:val="121" w:hRule="atLeast"/>
          <w:tblHeader w:val="0"/>
        </w:trPr>
        <w:tc>
          <w:tcPr>
            <w:shd w:fill="dbe5f1" w:val="clear"/>
            <w:vAlign w:val="top"/>
          </w:tcPr>
          <w:p w:rsidR="00000000" w:rsidDel="00000000" w:rsidP="00000000" w:rsidRDefault="00000000" w:rsidRPr="00000000" w14:paraId="0000001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Nom</w:t>
            </w:r>
            <w:r w:rsidDel="00000000" w:rsidR="00000000" w:rsidRPr="00000000">
              <w:rPr>
                <w:rtl w:val="0"/>
              </w:rPr>
            </w:r>
          </w:p>
        </w:tc>
        <w:tc>
          <w:tcPr>
            <w:shd w:fill="dbe5f1" w:val="clear"/>
            <w:vAlign w:val="top"/>
          </w:tcPr>
          <w:p w:rsidR="00000000" w:rsidDel="00000000" w:rsidP="00000000" w:rsidRDefault="00000000" w:rsidRPr="00000000" w14:paraId="0000001A">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Matricule</w:t>
            </w:r>
            <w:r w:rsidDel="00000000" w:rsidR="00000000" w:rsidRPr="00000000">
              <w:rPr>
                <w:rtl w:val="0"/>
              </w:rPr>
            </w:r>
          </w:p>
        </w:tc>
        <w:tc>
          <w:tcPr>
            <w:shd w:fill="dbe5f1" w:val="clear"/>
            <w:vAlign w:val="top"/>
          </w:tcPr>
          <w:p w:rsidR="00000000" w:rsidDel="00000000" w:rsidP="00000000" w:rsidRDefault="00000000" w:rsidRPr="00000000" w14:paraId="0000001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Signature</w:t>
            </w:r>
            <w:r w:rsidDel="00000000" w:rsidR="00000000" w:rsidRPr="00000000">
              <w:rPr>
                <w:rtl w:val="0"/>
              </w:rPr>
            </w:r>
          </w:p>
        </w:tc>
      </w:tr>
      <w:tr>
        <w:trPr>
          <w:cantSplit w:val="0"/>
          <w:trHeight w:val="50" w:hRule="atLeast"/>
          <w:tblHeader w:val="0"/>
        </w:trPr>
        <w:tc>
          <w:tcPr>
            <w:vAlign w:val="top"/>
          </w:tcPr>
          <w:p w:rsidR="00000000" w:rsidDel="00000000" w:rsidP="00000000" w:rsidRDefault="00000000" w:rsidRPr="00000000" w14:paraId="0000001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William Sirois</w:t>
            </w:r>
            <w:r w:rsidDel="00000000" w:rsidR="00000000" w:rsidRPr="00000000">
              <w:rPr>
                <w:rtl w:val="0"/>
              </w:rPr>
            </w:r>
          </w:p>
        </w:tc>
        <w:tc>
          <w:tcPr>
            <w:vAlign w:val="top"/>
          </w:tcPr>
          <w:p w:rsidR="00000000" w:rsidDel="00000000" w:rsidP="00000000" w:rsidRDefault="00000000" w:rsidRPr="00000000" w14:paraId="0000001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2129771</w:t>
            </w:r>
            <w:r w:rsidDel="00000000" w:rsidR="00000000" w:rsidRPr="00000000">
              <w:rPr>
                <w:rtl w:val="0"/>
              </w:rPr>
            </w:r>
          </w:p>
        </w:tc>
        <w:tc>
          <w:tcPr>
            <w:vAlign w:val="top"/>
          </w:tcPr>
          <w:p w:rsidR="00000000" w:rsidDel="00000000" w:rsidP="00000000" w:rsidRDefault="00000000" w:rsidRPr="00000000" w14:paraId="0000001E">
            <w:pPr>
              <w:spacing w:after="160" w:before="0" w:line="259"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b w:val="1"/>
                <w:sz w:val="22"/>
                <w:szCs w:val="22"/>
              </w:rPr>
              <w:drawing>
                <wp:inline distB="114300" distT="114300" distL="114300" distR="114300">
                  <wp:extent cx="1167848" cy="190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7848" cy="190500"/>
                          </a:xfrm>
                          <a:prstGeom prst="rect"/>
                          <a:ln/>
                        </pic:spPr>
                      </pic:pic>
                    </a:graphicData>
                  </a:graphic>
                </wp:inline>
              </w:drawing>
            </w:r>
            <w:r w:rsidDel="00000000" w:rsidR="00000000" w:rsidRPr="00000000">
              <w:rPr>
                <w:rtl w:val="0"/>
              </w:rPr>
            </w:r>
          </w:p>
        </w:tc>
      </w:tr>
      <w:tr>
        <w:trPr>
          <w:cantSplit w:val="0"/>
          <w:trHeight w:val="72" w:hRule="atLeast"/>
          <w:tblHeader w:val="0"/>
        </w:trPr>
        <w:tc>
          <w:tcPr>
            <w:vAlign w:val="top"/>
          </w:tcPr>
          <w:p w:rsidR="00000000" w:rsidDel="00000000" w:rsidP="00000000" w:rsidRDefault="00000000" w:rsidRPr="00000000" w14:paraId="0000001F">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Louis-Antoine Delisle </w:t>
            </w:r>
            <w:r w:rsidDel="00000000" w:rsidR="00000000" w:rsidRPr="00000000">
              <w:rPr>
                <w:rtl w:val="0"/>
              </w:rPr>
            </w:r>
          </w:p>
        </w:tc>
        <w:tc>
          <w:tcPr>
            <w:vAlign w:val="top"/>
          </w:tcPr>
          <w:p w:rsidR="00000000" w:rsidDel="00000000" w:rsidP="00000000" w:rsidRDefault="00000000" w:rsidRPr="00000000" w14:paraId="0000002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2148039</w:t>
            </w:r>
            <w:r w:rsidDel="00000000" w:rsidR="00000000" w:rsidRPr="00000000">
              <w:rPr>
                <w:rtl w:val="0"/>
              </w:rPr>
            </w:r>
          </w:p>
        </w:tc>
        <w:tc>
          <w:tcPr>
            <w:vAlign w:val="top"/>
          </w:tcPr>
          <w:p w:rsidR="00000000" w:rsidDel="00000000" w:rsidP="00000000" w:rsidRDefault="00000000" w:rsidRPr="00000000" w14:paraId="00000021">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Pr>
              <w:drawing>
                <wp:inline distB="114300" distT="114300" distL="114300" distR="114300">
                  <wp:extent cx="571500" cy="21248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 cy="212481"/>
                          </a:xfrm>
                          <a:prstGeom prst="rect"/>
                          <a:ln/>
                        </pic:spPr>
                      </pic:pic>
                    </a:graphicData>
                  </a:graphic>
                </wp:inline>
              </w:drawing>
            </w:r>
            <w:r w:rsidDel="00000000" w:rsidR="00000000" w:rsidRPr="00000000">
              <w:rPr>
                <w:rtl w:val="0"/>
              </w:rPr>
            </w:r>
          </w:p>
        </w:tc>
      </w:tr>
      <w:tr>
        <w:trPr>
          <w:cantSplit w:val="0"/>
          <w:trHeight w:val="72" w:hRule="atLeast"/>
          <w:tblHeader w:val="0"/>
        </w:trPr>
        <w:tc>
          <w:tcPr>
            <w:vAlign w:val="top"/>
          </w:tcPr>
          <w:p w:rsidR="00000000" w:rsidDel="00000000" w:rsidP="00000000" w:rsidRDefault="00000000" w:rsidRPr="00000000" w14:paraId="00000022">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Emmy Tran-Khanh</w:t>
            </w:r>
            <w:r w:rsidDel="00000000" w:rsidR="00000000" w:rsidRPr="00000000">
              <w:rPr>
                <w:rtl w:val="0"/>
              </w:rPr>
            </w:r>
          </w:p>
        </w:tc>
        <w:tc>
          <w:tcPr>
            <w:vAlign w:val="top"/>
          </w:tcPr>
          <w:p w:rsidR="00000000" w:rsidDel="00000000" w:rsidP="00000000" w:rsidRDefault="00000000" w:rsidRPr="00000000" w14:paraId="0000002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2141807</w:t>
            </w:r>
            <w:r w:rsidDel="00000000" w:rsidR="00000000" w:rsidRPr="00000000">
              <w:rPr>
                <w:rtl w:val="0"/>
              </w:rPr>
            </w:r>
          </w:p>
        </w:tc>
        <w:tc>
          <w:tcPr>
            <w:vAlign w:val="top"/>
          </w:tcPr>
          <w:p w:rsidR="00000000" w:rsidDel="00000000" w:rsidP="00000000" w:rsidRDefault="00000000" w:rsidRPr="00000000" w14:paraId="00000024">
            <w:pPr>
              <w:spacing w:after="160" w:before="0" w:line="259"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b w:val="1"/>
                <w:sz w:val="22"/>
                <w:szCs w:val="22"/>
              </w:rPr>
              <w:drawing>
                <wp:inline distB="114300" distT="114300" distL="114300" distR="114300">
                  <wp:extent cx="576263" cy="270345"/>
                  <wp:effectExtent b="0" l="0" r="0" t="0"/>
                  <wp:docPr id="2" name="image4.png"/>
                  <a:graphic>
                    <a:graphicData uri="http://schemas.openxmlformats.org/drawingml/2006/picture">
                      <pic:pic>
                        <pic:nvPicPr>
                          <pic:cNvPr id="0" name="image4.png"/>
                          <pic:cNvPicPr preferRelativeResize="0"/>
                        </pic:nvPicPr>
                        <pic:blipFill>
                          <a:blip r:embed="rId9"/>
                          <a:srcRect b="0" l="0" r="0" t="12916"/>
                          <a:stretch>
                            <a:fillRect/>
                          </a:stretch>
                        </pic:blipFill>
                        <pic:spPr>
                          <a:xfrm>
                            <a:off x="0" y="0"/>
                            <a:ext cx="576263" cy="270345"/>
                          </a:xfrm>
                          <a:prstGeom prst="rect"/>
                          <a:ln/>
                        </pic:spPr>
                      </pic:pic>
                    </a:graphicData>
                  </a:graphic>
                </wp:inline>
              </w:drawing>
            </w:r>
            <w:r w:rsidDel="00000000" w:rsidR="00000000" w:rsidRPr="00000000">
              <w:rPr>
                <w:rtl w:val="0"/>
              </w:rPr>
            </w:r>
          </w:p>
        </w:tc>
      </w:tr>
      <w:tr>
        <w:trPr>
          <w:cantSplit w:val="0"/>
          <w:trHeight w:val="72" w:hRule="atLeast"/>
          <w:tblHeader w:val="0"/>
        </w:trP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Héloïse Warin</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both"/>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2128566</w:t>
            </w:r>
            <w:r w:rsidDel="00000000" w:rsidR="00000000" w:rsidRPr="00000000">
              <w:rPr>
                <w:rtl w:val="0"/>
              </w:rPr>
            </w:r>
          </w:p>
        </w:tc>
        <w:tc>
          <w:tcPr>
            <w:vAlign w:val="top"/>
          </w:tcPr>
          <w:p w:rsidR="00000000" w:rsidDel="00000000" w:rsidP="00000000" w:rsidRDefault="00000000" w:rsidRPr="00000000" w14:paraId="00000027">
            <w:pPr>
              <w:spacing w:after="160" w:before="0" w:line="259"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b w:val="1"/>
                <w:sz w:val="22"/>
                <w:szCs w:val="22"/>
              </w:rPr>
              <w:drawing>
                <wp:inline distB="114300" distT="114300" distL="114300" distR="114300">
                  <wp:extent cx="421105" cy="190500"/>
                  <wp:effectExtent b="0" l="0" r="0" t="0"/>
                  <wp:docPr id="3" name="image2.png"/>
                  <a:graphic>
                    <a:graphicData uri="http://schemas.openxmlformats.org/drawingml/2006/picture">
                      <pic:pic>
                        <pic:nvPicPr>
                          <pic:cNvPr id="0" name="image2.png"/>
                          <pic:cNvPicPr preferRelativeResize="0"/>
                        </pic:nvPicPr>
                        <pic:blipFill>
                          <a:blip r:embed="rId10"/>
                          <a:srcRect b="0" l="0" r="0" t="13424"/>
                          <a:stretch>
                            <a:fillRect/>
                          </a:stretch>
                        </pic:blipFill>
                        <pic:spPr>
                          <a:xfrm>
                            <a:off x="0" y="0"/>
                            <a:ext cx="421105" cy="190500"/>
                          </a:xfrm>
                          <a:prstGeom prst="rect"/>
                          <a:ln/>
                        </pic:spPr>
                      </pic:pic>
                    </a:graphicData>
                  </a:graphic>
                </wp:inline>
              </w:drawing>
            </w:r>
            <w:r w:rsidDel="00000000" w:rsidR="00000000" w:rsidRPr="00000000">
              <w:rPr>
                <w:rtl w:val="0"/>
              </w:rPr>
            </w:r>
          </w:p>
        </w:tc>
      </w:tr>
      <w:tr>
        <w:trPr>
          <w:cantSplit w:val="0"/>
          <w:trHeight w:val="72" w:hRule="atLeast"/>
          <w:tblHeader w:val="0"/>
        </w:trPr>
        <w:tc>
          <w:tcPr>
            <w:vAlign w:val="top"/>
          </w:tcPr>
          <w:p w:rsidR="00000000" w:rsidDel="00000000" w:rsidP="00000000" w:rsidRDefault="00000000" w:rsidRPr="00000000" w14:paraId="00000028">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Charlotte Pépin</w:t>
            </w:r>
            <w:r w:rsidDel="00000000" w:rsidR="00000000" w:rsidRPr="00000000">
              <w:rPr>
                <w:rtl w:val="0"/>
              </w:rPr>
            </w:r>
          </w:p>
        </w:tc>
        <w:tc>
          <w:tcPr>
            <w:vAlign w:val="top"/>
          </w:tcPr>
          <w:p w:rsidR="00000000" w:rsidDel="00000000" w:rsidP="00000000" w:rsidRDefault="00000000" w:rsidRPr="00000000" w14:paraId="00000029">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2147949</w:t>
            </w:r>
            <w:r w:rsidDel="00000000" w:rsidR="00000000" w:rsidRPr="00000000">
              <w:rPr>
                <w:rtl w:val="0"/>
              </w:rPr>
            </w:r>
          </w:p>
        </w:tc>
        <w:tc>
          <w:tcPr>
            <w:vAlign w:val="top"/>
          </w:tcPr>
          <w:p w:rsidR="00000000" w:rsidDel="00000000" w:rsidP="00000000" w:rsidRDefault="00000000" w:rsidRPr="00000000" w14:paraId="0000002A">
            <w:pPr>
              <w:spacing w:after="160" w:before="0" w:line="259"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b w:val="1"/>
                <w:sz w:val="22"/>
                <w:szCs w:val="22"/>
              </w:rPr>
              <w:drawing>
                <wp:inline distB="114300" distT="114300" distL="114300" distR="114300">
                  <wp:extent cx="842963" cy="19214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42963" cy="1921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color="1f497d" w:space="1" w:sz="12" w:val="single"/>
          <w:left w:color="1f497d" w:space="4" w:sz="12" w:val="single"/>
          <w:bottom w:color="1f497d" w:space="1" w:sz="12" w:val="single"/>
          <w:right w:color="1f497d" w:space="4" w:sz="12" w:val="single"/>
          <w:between w:space="0" w:sz="0" w:val="nil"/>
        </w:pBdr>
        <w:shd w:fill="b8cce4" w:val="clear"/>
        <w:spacing w:after="80" w:before="120" w:line="264" w:lineRule="auto"/>
        <w:ind w:left="0" w:right="0" w:firstLine="0"/>
        <w:jc w:val="both"/>
        <w:rPr>
          <w:vertAlign w:val="baseline"/>
        </w:rPr>
      </w:pPr>
      <w:r w:rsidDel="00000000" w:rsidR="00000000" w:rsidRPr="00000000">
        <w:rPr>
          <w:rFonts w:ascii="Arial Narrow" w:cs="Arial Narrow" w:eastAsia="Arial Narrow" w:hAnsi="Arial Narrow"/>
          <w:b w:val="1"/>
          <w:i w:val="0"/>
          <w:smallCaps w:val="1"/>
          <w:strike w:val="0"/>
          <w:color w:val="1f497d"/>
          <w:u w:val="none"/>
          <w:shd w:fill="auto" w:val="clear"/>
          <w:vertAlign w:val="baseline"/>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2 LES INTERVENANTS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2.1 L’équipe de travail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2.2 Le client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2.3 Les usagers du produit</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 LES CONTRAINTES DU PROJET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3.1 Les contraintes du produit final</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3.2 L’environnement d’implémentation du dispositif</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3.3 Les contraintes temporelles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3.4 Les contraintes budgétaires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3.5 Les faits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3.6 Les lois et les réglementations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 LES EXIGENCES FONCTIONNELLES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4.1 Le travail</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jc w:val="left"/>
            <w:rPr>
              <w:color w:val="000000"/>
              <w:u w:val="none"/>
            </w:rPr>
          </w:pPr>
          <w:hyperlink w:anchor="_heading=h.44sinio">
            <w:r w:rsidDel="00000000" w:rsidR="00000000" w:rsidRPr="00000000">
              <w:rPr>
                <w:rFonts w:ascii="Arial Narrow" w:cs="Arial Narrow" w:eastAsia="Arial Narrow" w:hAnsi="Arial Narrow"/>
                <w:b w:val="0"/>
                <w:i w:val="0"/>
                <w:smallCaps w:val="0"/>
                <w:strike w:val="0"/>
                <w:color w:val="1f497d"/>
                <w:u w:val="none"/>
                <w:shd w:fill="auto" w:val="clear"/>
                <w:vertAlign w:val="baseline"/>
                <w:rtl w:val="0"/>
              </w:rPr>
              <w:t xml:space="preserve">4.1.1 Environnement de travail</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4.1.2 La division des tâches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4.2 Le produit</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jc w:val="left"/>
            <w:rPr>
              <w:color w:val="000000"/>
              <w:u w:val="none"/>
            </w:rPr>
          </w:pPr>
          <w:hyperlink w:anchor="_heading=h.3j2qqm3">
            <w:r w:rsidDel="00000000" w:rsidR="00000000" w:rsidRPr="00000000">
              <w:rPr>
                <w:rFonts w:ascii="Arial Narrow" w:cs="Arial Narrow" w:eastAsia="Arial Narrow" w:hAnsi="Arial Narrow"/>
                <w:b w:val="0"/>
                <w:i w:val="0"/>
                <w:smallCaps w:val="0"/>
                <w:strike w:val="0"/>
                <w:color w:val="1f497d"/>
                <w:u w:val="none"/>
                <w:shd w:fill="auto" w:val="clear"/>
                <w:vertAlign w:val="baseline"/>
                <w:rtl w:val="0"/>
              </w:rPr>
              <w:t xml:space="preserve">4.2.1 Le mandat</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4.2.2 Les usages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4.2.3 Les frontières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4.3 L’examen du produit final</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5 LES EXIGENCES PHYSIQUES ET VISUELLES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jc w:val="left"/>
            <w:rPr>
              <w:color w:val="000000"/>
              <w:u w:val="none"/>
            </w:rPr>
          </w:pPr>
          <w:hyperlink w:anchor="_heading=h.3whwml4">
            <w:r w:rsidDel="00000000" w:rsidR="00000000" w:rsidRPr="00000000">
              <w:rPr>
                <w:rFonts w:ascii="Arial Narrow" w:cs="Arial Narrow" w:eastAsia="Arial Narrow" w:hAnsi="Arial Narrow"/>
                <w:b w:val="0"/>
                <w:i w:val="0"/>
                <w:smallCaps w:val="0"/>
                <w:strike w:val="0"/>
                <w:color w:val="1f497d"/>
                <w:u w:val="none"/>
                <w:shd w:fill="auto" w:val="clear"/>
                <w:vertAlign w:val="baseline"/>
                <w:rtl w:val="0"/>
              </w:rPr>
              <w:t xml:space="preserve">5.1 Style</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5.2 Ergonomie</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5.3 Matériaux</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6 LES EXIGENCES LIÉES À L’UTILISATION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6.1 Facilité d’utilisation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6.2 Manuel de l’usager</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6.3 Formation à donner</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6.4 Accessibilité</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7 LES EXIGENCES DE PERFORMANCE</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7.1 Fréquence d'échantillonnage</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7.2 Précision</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7.3 Fiabilité / disponibilité</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7.4 Nombre/durée d’utilisation</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8 LES EXIGENCES DE SÉCURITÉ</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color w:val="000000"/>
              <w:u w:val="none"/>
            </w:rPr>
          </w:pPr>
          <w:hyperlink w:anchor="_heading=h.vx1227">
            <w:r w:rsidDel="00000000" w:rsidR="00000000" w:rsidRPr="00000000">
              <w:rPr>
                <w:rFonts w:ascii="Arial Narrow" w:cs="Arial Narrow" w:eastAsia="Arial Narrow" w:hAnsi="Arial Narrow"/>
                <w:b w:val="0"/>
                <w:i w:val="0"/>
                <w:smallCaps w:val="0"/>
                <w:strike w:val="0"/>
                <w:color w:val="1f497d"/>
                <w:u w:val="none"/>
                <w:shd w:fill="auto" w:val="clear"/>
                <w:vertAlign w:val="baseline"/>
                <w:rtl w:val="0"/>
              </w:rPr>
              <w:t xml:space="preserve">8.1 Clientèle cible</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8.2 Dangers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jc w:val="left"/>
            <w:rPr>
              <w:b w:val="1"/>
              <w:color w:val="000000"/>
              <w:u w:val="none"/>
            </w:rPr>
          </w:pPr>
          <w:hyperlink w:anchor="_heading=">
            <w:r w:rsidDel="00000000" w:rsidR="00000000" w:rsidRPr="00000000">
              <w:rPr>
                <w:rFonts w:ascii="Arial Narrow" w:cs="Arial Narrow" w:eastAsia="Arial Narrow" w:hAnsi="Arial Narrow"/>
                <w:b w:val="1"/>
                <w:i w:val="0"/>
                <w:smallCaps w:val="0"/>
                <w:strike w:val="0"/>
                <w:color w:val="1f497d"/>
                <w:u w:val="none"/>
                <w:shd w:fill="auto" w:val="clear"/>
                <w:vertAlign w:val="baseline"/>
                <w:rtl w:val="0"/>
              </w:rPr>
              <w:t xml:space="preserve">9 LES NUMÉROS D’IDENTIFICATION DES EXIGENCES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4">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t xml:space="preserve">Le projet de conception suivant a comme objectif de développer un appareil de mesure et de monitoring en temps réel pour la salle IRM de l’Unité de Neuroimagerie de Montréal. Ce document de spécification des exigences précise les intervenants impliqués dans le projet, présente les contraintes budgétaires, temporelles et réglementaires, puis détaille les exigences liées aux fonctions du produit, à l’esthétique, à l’utilisation, à la performance et à la sécurité.</w:t>
      </w:r>
      <w:r w:rsidDel="00000000" w:rsidR="00000000" w:rsidRPr="00000000">
        <w:rPr>
          <w:rtl w:val="0"/>
        </w:rPr>
      </w:r>
    </w:p>
    <w:p w:rsidR="00000000" w:rsidDel="00000000" w:rsidP="00000000" w:rsidRDefault="00000000" w:rsidRPr="00000000" w14:paraId="00000056">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7">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INTERVENANTS</w:t>
      </w:r>
      <w:r w:rsidDel="00000000" w:rsidR="00000000" w:rsidRPr="00000000">
        <w:rPr>
          <w:rtl w:val="0"/>
        </w:rPr>
      </w:r>
    </w:p>
    <w:p w:rsidR="00000000" w:rsidDel="00000000" w:rsidP="00000000" w:rsidRDefault="00000000" w:rsidRPr="00000000" w14:paraId="00000058">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9">
      <w:pPr>
        <w:pStyle w:val="Heading2"/>
        <w:numPr>
          <w:ilvl w:val="1"/>
          <w:numId w:val="1"/>
        </w:numPr>
        <w:ind w:left="576" w:hanging="576"/>
        <w:rPr>
          <w:vertAlign w:val="baseline"/>
        </w:rPr>
      </w:pPr>
      <w:r w:rsidDel="00000000" w:rsidR="00000000" w:rsidRPr="00000000">
        <w:rPr>
          <w:b w:val="1"/>
          <w:vertAlign w:val="baseline"/>
          <w:rtl w:val="0"/>
        </w:rPr>
        <w:t xml:space="preserve">L’équipe de travai</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5A">
      <w:pPr>
        <w:rPr/>
      </w:pPr>
      <w:bookmarkStart w:colFirst="0" w:colLast="0" w:name="_heading=h.3znysh7" w:id="3"/>
      <w:bookmarkEnd w:id="3"/>
      <w:r w:rsidDel="00000000" w:rsidR="00000000" w:rsidRPr="00000000">
        <w:rPr>
          <w:rtl w:val="0"/>
        </w:rPr>
        <w:t xml:space="preserve">Le projet est réalisé dans le cadre du cours GBM8970 - Projet intégrateur de Génie biomédical, par un groupe de cinq étudiants de quatrième année de baccalauréat en Génie biomédical. Les étudiants sont Louis-Antoine Delisle, Charlotte Pépin, William Sirois, Emmy Tran-Khanh et Héloïse Warin, sous la supervision du professeur Frédéric Lesage.</w:t>
      </w:r>
      <w:r w:rsidDel="00000000" w:rsidR="00000000" w:rsidRPr="00000000">
        <w:rPr>
          <w:rtl w:val="0"/>
        </w:rPr>
      </w:r>
    </w:p>
    <w:p w:rsidR="00000000" w:rsidDel="00000000" w:rsidP="00000000" w:rsidRDefault="00000000" w:rsidRPr="00000000" w14:paraId="0000005B">
      <w:pPr>
        <w:pStyle w:val="Heading2"/>
        <w:numPr>
          <w:ilvl w:val="1"/>
          <w:numId w:val="1"/>
        </w:numPr>
        <w:ind w:left="576" w:hanging="576"/>
        <w:rPr>
          <w:vertAlign w:val="baseline"/>
        </w:rPr>
      </w:pPr>
      <w:r w:rsidDel="00000000" w:rsidR="00000000" w:rsidRPr="00000000">
        <w:rPr>
          <w:b w:val="1"/>
          <w:vertAlign w:val="baseline"/>
          <w:rtl w:val="0"/>
        </w:rPr>
        <w:t xml:space="preserve">Le client</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t xml:space="preserve">Le projet est réalisé pour les clients André Cyr, ingénieur, et Julien Cohen-Adad, professeur, dans le cadre des activités de l’Unité de Neuroimagerie Fonctionnelle (UNF) de l’Institut Universitaire de Gériatrie de Montréal (IUGM).</w:t>
      </w:r>
      <w:r w:rsidDel="00000000" w:rsidR="00000000" w:rsidRPr="00000000">
        <w:rPr>
          <w:rtl w:val="0"/>
        </w:rPr>
      </w:r>
    </w:p>
    <w:p w:rsidR="00000000" w:rsidDel="00000000" w:rsidP="00000000" w:rsidRDefault="00000000" w:rsidRPr="00000000" w14:paraId="0000005D">
      <w:pPr>
        <w:pStyle w:val="Heading2"/>
        <w:numPr>
          <w:ilvl w:val="1"/>
          <w:numId w:val="1"/>
        </w:numPr>
        <w:ind w:left="576" w:hanging="576"/>
        <w:rPr>
          <w:vertAlign w:val="baseline"/>
        </w:rPr>
      </w:pPr>
      <w:r w:rsidDel="00000000" w:rsidR="00000000" w:rsidRPr="00000000">
        <w:rPr>
          <w:b w:val="1"/>
          <w:vertAlign w:val="baseline"/>
          <w:rtl w:val="0"/>
        </w:rPr>
        <w:t xml:space="preserve">Les usagers du produit</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t xml:space="preserve">Le produit est destiné aux chercheurs et ingénieurs de l’UNF qui emploient le système d’Imagerie par Résonance Magnétique (IRM).</w:t>
      </w:r>
      <w:r w:rsidDel="00000000" w:rsidR="00000000" w:rsidRPr="00000000">
        <w:rPr>
          <w:rtl w:val="0"/>
        </w:rPr>
      </w:r>
    </w:p>
    <w:p w:rsidR="00000000" w:rsidDel="00000000" w:rsidP="00000000" w:rsidRDefault="00000000" w:rsidRPr="00000000" w14:paraId="0000005F">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60">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CONTRAINTES DU PROJET</w:t>
      </w:r>
      <w:r w:rsidDel="00000000" w:rsidR="00000000" w:rsidRPr="00000000">
        <w:rPr>
          <w:rtl w:val="0"/>
        </w:rPr>
      </w:r>
    </w:p>
    <w:p w:rsidR="00000000" w:rsidDel="00000000" w:rsidP="00000000" w:rsidRDefault="00000000" w:rsidRPr="00000000" w14:paraId="00000061">
      <w:pPr>
        <w:pStyle w:val="Heading2"/>
        <w:numPr>
          <w:ilvl w:val="1"/>
          <w:numId w:val="1"/>
        </w:numPr>
        <w:ind w:left="576" w:hanging="576"/>
        <w:rPr>
          <w:vertAlign w:val="baseline"/>
        </w:rPr>
      </w:pPr>
      <w:r w:rsidDel="00000000" w:rsidR="00000000" w:rsidRPr="00000000">
        <w:rPr>
          <w:b w:val="1"/>
          <w:vertAlign w:val="baseline"/>
          <w:rtl w:val="0"/>
        </w:rPr>
        <w:t xml:space="preserve">Les contraintes du produit final</w:t>
      </w:r>
      <w:r w:rsidDel="00000000" w:rsidR="00000000" w:rsidRPr="00000000">
        <w:rPr>
          <w:rtl w:val="0"/>
        </w:rPr>
      </w:r>
    </w:p>
    <w:p w:rsidR="00000000" w:rsidDel="00000000" w:rsidP="00000000" w:rsidRDefault="00000000" w:rsidRPr="00000000" w14:paraId="00000062">
      <w:pPr>
        <w:rPr/>
      </w:pPr>
      <w:bookmarkStart w:colFirst="0" w:colLast="0" w:name="_heading=h.1t3h5sf" w:id="5"/>
      <w:bookmarkEnd w:id="5"/>
      <w:r w:rsidDel="00000000" w:rsidR="00000000" w:rsidRPr="00000000">
        <w:rPr>
          <w:rtl w:val="0"/>
        </w:rPr>
        <w:t xml:space="preserve">Le produit final a pour but d’améliorer la façon actuelle de surveiller les variables qui peuvent influencer la qualité des images prises par la machine IRM. La solution doit également permettre de centraliser les différentes mesures afin de les afficher sur une interface qui contient toutes les informations récoltées et qui envoie des alertes lorsqu’une mesure anormale est détectée. </w:t>
      </w:r>
    </w:p>
    <w:p w:rsidR="00000000" w:rsidDel="00000000" w:rsidP="00000000" w:rsidRDefault="00000000" w:rsidRPr="00000000" w14:paraId="00000063">
      <w:pPr>
        <w:rPr/>
      </w:pPr>
      <w:bookmarkStart w:colFirst="0" w:colLast="0" w:name="_heading=h.27y1q7ov4a7r" w:id="6"/>
      <w:bookmarkEnd w:id="6"/>
      <w:r w:rsidDel="00000000" w:rsidR="00000000" w:rsidRPr="00000000">
        <w:rPr>
          <w:rtl w:val="0"/>
        </w:rPr>
        <w:t xml:space="preserve">Ultimement, cela se traduit en l’automatisation de la prise de mesure des températures d’entrée et de sortie de l’eau du système de refroidissement, du débit de cette eau, ainsi que de la température et de l'humidité de la salle IRM. Les mesures collectées sont toutes envoyées dans un serveur web, à partir duquel elles sont par la suite affichées sur une interface graphique accessible par page web sur téléphones et ordinateurs. </w:t>
      </w:r>
    </w:p>
    <w:p w:rsidR="00000000" w:rsidDel="00000000" w:rsidP="00000000" w:rsidRDefault="00000000" w:rsidRPr="00000000" w14:paraId="00000064">
      <w:pPr>
        <w:pStyle w:val="Heading2"/>
        <w:numPr>
          <w:ilvl w:val="1"/>
          <w:numId w:val="1"/>
        </w:numPr>
        <w:ind w:left="576" w:hanging="576"/>
        <w:rPr>
          <w:vertAlign w:val="baseline"/>
        </w:rPr>
      </w:pPr>
      <w:r w:rsidDel="00000000" w:rsidR="00000000" w:rsidRPr="00000000">
        <w:rPr>
          <w:b w:val="1"/>
          <w:vertAlign w:val="baseline"/>
          <w:rtl w:val="0"/>
        </w:rPr>
        <w:t xml:space="preserve">L’environnement d’implémentation du dispositif</w:t>
      </w:r>
      <w:r w:rsidDel="00000000" w:rsidR="00000000" w:rsidRPr="00000000">
        <w:rPr>
          <w:rtl w:val="0"/>
        </w:rPr>
      </w:r>
    </w:p>
    <w:p w:rsidR="00000000" w:rsidDel="00000000" w:rsidP="00000000" w:rsidRDefault="00000000" w:rsidRPr="00000000" w14:paraId="00000065">
      <w:pPr>
        <w:rPr/>
      </w:pPr>
      <w:bookmarkStart w:colFirst="0" w:colLast="0" w:name="_heading=h.4d34og8" w:id="7"/>
      <w:bookmarkEnd w:id="7"/>
      <w:r w:rsidDel="00000000" w:rsidR="00000000" w:rsidRPr="00000000">
        <w:rPr>
          <w:rtl w:val="0"/>
        </w:rPr>
        <w:t xml:space="preserve">L’installation du dispositif se fait principalement dans une salle d'équipement adjacente à la salle contenant l’appareil IRM. Cette salle d’équipement contient les tuyaux d’entrée et de sortie de l’eau qui refroidissent cet imageur, sur lesquels le dispositif s'implante en partie. La salle est assez spacieuse et contient également un modem, facilitant l’accès aux serveurs pour la transmission des données. Finalement il existe un trou de service reliant la salle d’équipement et la salle IRM. </w:t>
      </w:r>
    </w:p>
    <w:p w:rsidR="00000000" w:rsidDel="00000000" w:rsidP="00000000" w:rsidRDefault="00000000" w:rsidRPr="00000000" w14:paraId="00000066">
      <w:pPr>
        <w:rPr/>
      </w:pPr>
      <w:bookmarkStart w:colFirst="0" w:colLast="0" w:name="_heading=h.slikrnuryc7s" w:id="8"/>
      <w:bookmarkEnd w:id="8"/>
      <w:r w:rsidDel="00000000" w:rsidR="00000000" w:rsidRPr="00000000">
        <w:rPr>
          <w:rtl w:val="0"/>
        </w:rPr>
        <w:t xml:space="preserve">Une autre salle accueille également une partie de la solution. Cette dernière est la salle de </w:t>
      </w:r>
      <w:r w:rsidDel="00000000" w:rsidR="00000000" w:rsidRPr="00000000">
        <w:rPr>
          <w:rtl w:val="0"/>
        </w:rPr>
        <w:t xml:space="preserve">l’imageur</w:t>
      </w:r>
      <w:r w:rsidDel="00000000" w:rsidR="00000000" w:rsidRPr="00000000">
        <w:rPr>
          <w:rtl w:val="0"/>
        </w:rPr>
        <w:t xml:space="preserve"> par résonance magnétique. Des mesures de sécurité supplémentaires doivent donc être mises en place pour cette section de l’installation : les éléments ferromagnétiques doivent être limités et positionnés de sorte que les dangers d'interaction avec la machine IRM soient minimisés et contrôlés. En effet, comme la température et l’humidité de la salle doivent être mesurées, il est nécessaire d'installer une partie du dispositif dans cette salle. L’émission d’onde pouvant interférer avec la qualité des images est aussi à proscrire. </w:t>
      </w:r>
    </w:p>
    <w:p w:rsidR="00000000" w:rsidDel="00000000" w:rsidP="00000000" w:rsidRDefault="00000000" w:rsidRPr="00000000" w14:paraId="00000067">
      <w:pPr>
        <w:pStyle w:val="Heading2"/>
        <w:numPr>
          <w:ilvl w:val="1"/>
          <w:numId w:val="1"/>
        </w:numPr>
        <w:ind w:left="576" w:hanging="576"/>
        <w:rPr>
          <w:vertAlign w:val="baseline"/>
        </w:rPr>
      </w:pPr>
      <w:r w:rsidDel="00000000" w:rsidR="00000000" w:rsidRPr="00000000">
        <w:rPr>
          <w:b w:val="1"/>
          <w:vertAlign w:val="baseline"/>
          <w:rtl w:val="0"/>
        </w:rPr>
        <w:t xml:space="preserve">Les contraintes temporelles</w:t>
      </w:r>
    </w:p>
    <w:p w:rsidR="00000000" w:rsidDel="00000000" w:rsidP="00000000" w:rsidRDefault="00000000" w:rsidRPr="00000000" w14:paraId="00000068">
      <w:pPr>
        <w:ind w:left="0" w:firstLine="0"/>
        <w:rPr/>
      </w:pPr>
      <w:r w:rsidDel="00000000" w:rsidR="00000000" w:rsidRPr="00000000">
        <w:rPr>
          <w:rtl w:val="0"/>
        </w:rPr>
        <w:t xml:space="preserve">Le projet comporte 4 livrables et 2 prototypes qui doivent être remis en suivant un certain échéancier. </w:t>
      </w:r>
    </w:p>
    <w:p w:rsidR="00000000" w:rsidDel="00000000" w:rsidP="00000000" w:rsidRDefault="00000000" w:rsidRPr="00000000" w14:paraId="00000069">
      <w:pPr>
        <w:ind w:left="0" w:firstLine="0"/>
        <w:rPr/>
      </w:pPr>
      <w:r w:rsidDel="00000000" w:rsidR="00000000" w:rsidRPr="00000000">
        <w:rPr>
          <w:rtl w:val="0"/>
        </w:rPr>
        <w:t xml:space="preserve">Le document de spécifications doit être remis une première fois le 9 octobre 2024.</w:t>
      </w:r>
    </w:p>
    <w:p w:rsidR="00000000" w:rsidDel="00000000" w:rsidP="00000000" w:rsidRDefault="00000000" w:rsidRPr="00000000" w14:paraId="0000006A">
      <w:pPr>
        <w:ind w:left="0" w:firstLine="0"/>
        <w:rPr/>
      </w:pPr>
      <w:r w:rsidDel="00000000" w:rsidR="00000000" w:rsidRPr="00000000">
        <w:rPr>
          <w:rtl w:val="0"/>
        </w:rPr>
        <w:t xml:space="preserve">Le document de design doit être remis une première fois le 27 novembre 2024.</w:t>
      </w:r>
    </w:p>
    <w:p w:rsidR="00000000" w:rsidDel="00000000" w:rsidP="00000000" w:rsidRDefault="00000000" w:rsidRPr="00000000" w14:paraId="0000006B">
      <w:pPr>
        <w:ind w:left="0" w:firstLine="0"/>
        <w:rPr/>
      </w:pPr>
      <w:r w:rsidDel="00000000" w:rsidR="00000000" w:rsidRPr="00000000">
        <w:rPr>
          <w:rtl w:val="0"/>
        </w:rPr>
        <w:t xml:space="preserve">Un prototype intermédiaire doit être présenté le 27 novembre 2024.</w:t>
      </w:r>
    </w:p>
    <w:p w:rsidR="00000000" w:rsidDel="00000000" w:rsidP="00000000" w:rsidRDefault="00000000" w:rsidRPr="00000000" w14:paraId="0000006C">
      <w:pPr>
        <w:ind w:left="0" w:firstLine="0"/>
        <w:rPr/>
      </w:pPr>
      <w:r w:rsidDel="00000000" w:rsidR="00000000" w:rsidRPr="00000000">
        <w:rPr>
          <w:rtl w:val="0"/>
        </w:rPr>
        <w:t xml:space="preserve">Le document de procédure de tests doit être remis une première fois le 16 février 2025.</w:t>
      </w:r>
    </w:p>
    <w:p w:rsidR="00000000" w:rsidDel="00000000" w:rsidP="00000000" w:rsidRDefault="00000000" w:rsidRPr="00000000" w14:paraId="0000006D">
      <w:pPr>
        <w:ind w:left="0" w:firstLine="0"/>
        <w:rPr/>
      </w:pPr>
      <w:r w:rsidDel="00000000" w:rsidR="00000000" w:rsidRPr="00000000">
        <w:rPr>
          <w:rtl w:val="0"/>
        </w:rPr>
        <w:t xml:space="preserve">Le document de résultats des tests doit être remis une première fois le 9 avril 2025.</w:t>
      </w:r>
    </w:p>
    <w:p w:rsidR="00000000" w:rsidDel="00000000" w:rsidP="00000000" w:rsidRDefault="00000000" w:rsidRPr="00000000" w14:paraId="0000006E">
      <w:pPr>
        <w:ind w:left="0" w:firstLine="0"/>
        <w:rPr/>
      </w:pPr>
      <w:r w:rsidDel="00000000" w:rsidR="00000000" w:rsidRPr="00000000">
        <w:rPr>
          <w:rtl w:val="0"/>
        </w:rPr>
        <w:t xml:space="preserve">Le produit final doit être remis au client le 17 avril 2025.</w:t>
      </w:r>
    </w:p>
    <w:p w:rsidR="00000000" w:rsidDel="00000000" w:rsidP="00000000" w:rsidRDefault="00000000" w:rsidRPr="00000000" w14:paraId="0000006F">
      <w:pPr>
        <w:ind w:left="0" w:firstLine="0"/>
        <w:rPr/>
      </w:pPr>
      <w:r w:rsidDel="00000000" w:rsidR="00000000" w:rsidRPr="00000000">
        <w:rPr>
          <w:rtl w:val="0"/>
        </w:rPr>
        <w:t xml:space="preserve">L’ensemble des documents peuvent être modifiés au cours du projet, même après la remise initiale, et seront remis en version finale en même temps que le produit final le 17 avril 2025.</w:t>
      </w:r>
    </w:p>
    <w:p w:rsidR="00000000" w:rsidDel="00000000" w:rsidP="00000000" w:rsidRDefault="00000000" w:rsidRPr="00000000" w14:paraId="00000070">
      <w:pPr>
        <w:pStyle w:val="Heading2"/>
        <w:numPr>
          <w:ilvl w:val="1"/>
          <w:numId w:val="1"/>
        </w:numPr>
        <w:ind w:left="576" w:hanging="576"/>
        <w:rPr>
          <w:vertAlign w:val="baseline"/>
        </w:rPr>
      </w:pPr>
      <w:r w:rsidDel="00000000" w:rsidR="00000000" w:rsidRPr="00000000">
        <w:rPr>
          <w:b w:val="1"/>
          <w:vertAlign w:val="baseline"/>
          <w:rtl w:val="0"/>
        </w:rPr>
        <w:t xml:space="preserve">Les contraintes budgétaires</w:t>
      </w:r>
      <w:r w:rsidDel="00000000" w:rsidR="00000000" w:rsidRPr="00000000">
        <w:rPr>
          <w:rtl w:val="0"/>
        </w:rPr>
      </w:r>
    </w:p>
    <w:p w:rsidR="00000000" w:rsidDel="00000000" w:rsidP="00000000" w:rsidRDefault="00000000" w:rsidRPr="00000000" w14:paraId="00000071">
      <w:pPr>
        <w:rPr>
          <w:vertAlign w:val="baseline"/>
        </w:rPr>
      </w:pPr>
      <w:bookmarkStart w:colFirst="0" w:colLast="0" w:name="_heading=h.3rdcrjn" w:id="9"/>
      <w:bookmarkEnd w:id="9"/>
      <w:r w:rsidDel="00000000" w:rsidR="00000000" w:rsidRPr="00000000">
        <w:rPr>
          <w:rtl w:val="0"/>
        </w:rPr>
        <w:t xml:space="preserve">L’ensemble du produit final doit respecter le budget proposé dans l’énoncé du projet qui se situe entre 2000$ et 3000$. Un premier calcul estimatoire propose un budget idéal de 1726,09$ pour l’achat de l’ensemble des composantes nécessaire au développement de la solution. </w:t>
      </w:r>
      <w:r w:rsidDel="00000000" w:rsidR="00000000" w:rsidRPr="00000000">
        <w:rPr>
          <w:rtl w:val="0"/>
        </w:rPr>
      </w:r>
    </w:p>
    <w:p w:rsidR="00000000" w:rsidDel="00000000" w:rsidP="00000000" w:rsidRDefault="00000000" w:rsidRPr="00000000" w14:paraId="00000072">
      <w:pPr>
        <w:pStyle w:val="Heading2"/>
        <w:numPr>
          <w:ilvl w:val="1"/>
          <w:numId w:val="1"/>
        </w:numPr>
        <w:ind w:left="576" w:hanging="576"/>
        <w:rPr>
          <w:vertAlign w:val="baseline"/>
        </w:rPr>
      </w:pPr>
      <w:r w:rsidDel="00000000" w:rsidR="00000000" w:rsidRPr="00000000">
        <w:rPr>
          <w:b w:val="1"/>
          <w:vertAlign w:val="baseline"/>
          <w:rtl w:val="0"/>
        </w:rPr>
        <w:t xml:space="preserve">Les faits</w:t>
      </w:r>
      <w:r w:rsidDel="00000000" w:rsidR="00000000" w:rsidRPr="00000000">
        <w:rPr>
          <w:rtl w:val="0"/>
        </w:rPr>
      </w:r>
    </w:p>
    <w:p w:rsidR="00000000" w:rsidDel="00000000" w:rsidP="00000000" w:rsidRDefault="00000000" w:rsidRPr="00000000" w14:paraId="00000073">
      <w:pPr>
        <w:rPr/>
      </w:pPr>
      <w:bookmarkStart w:colFirst="0" w:colLast="0" w:name="_heading=h.26in1rg" w:id="10"/>
      <w:bookmarkEnd w:id="10"/>
      <w:r w:rsidDel="00000000" w:rsidR="00000000" w:rsidRPr="00000000">
        <w:rPr>
          <w:rtl w:val="0"/>
        </w:rPr>
        <w:t xml:space="preserve">Les différentes données à collecter (températures d’entrée et de sortie de l’eau, débit de l’eau, température de la salle IRM, humidité de la salle IRM) se font déjà mesurer d’une certaine façon : le produit final doit améliorer ces fonctions existantes. </w:t>
      </w:r>
    </w:p>
    <w:p w:rsidR="00000000" w:rsidDel="00000000" w:rsidP="00000000" w:rsidRDefault="00000000" w:rsidRPr="00000000" w14:paraId="00000074">
      <w:pPr>
        <w:rPr/>
      </w:pPr>
      <w:bookmarkStart w:colFirst="0" w:colLast="0" w:name="_heading=h.235qj3xs4qs8" w:id="11"/>
      <w:bookmarkEnd w:id="11"/>
      <w:r w:rsidDel="00000000" w:rsidR="00000000" w:rsidRPr="00000000">
        <w:rPr>
          <w:rtl w:val="0"/>
        </w:rPr>
        <w:t xml:space="preserve">Les mesures du chiller ne sont pas automatisées, et se font manuellement, seulement en cas de problème. Il y a des thermomètres classiques installés sur les tuyaux d’entrée et de sortie de l’eau qui peuvent être lus manuellement. Ces thermomètres sont en contact avec l’eau des tuyaux, et sont scellés : ils seront toujours présents après l’installation du produit final. Le débit est mesuré grâce à un débitmètre électronique Flomec Q9 Display imbriqué dans le tuyau d’entrée de l’eau. Les mesures sur ce dernier sont aussi lues par le personnel sur place lorsqu’il est nécessaire. Ce débitmètre n’est pas enlevé lors de l’installation du produit final : un adaptateur est ajouté à ce débitmètre pour le rendre compatible à notre système.</w:t>
      </w:r>
    </w:p>
    <w:p w:rsidR="00000000" w:rsidDel="00000000" w:rsidP="00000000" w:rsidRDefault="00000000" w:rsidRPr="00000000" w14:paraId="00000075">
      <w:pPr>
        <w:rPr/>
      </w:pPr>
      <w:bookmarkStart w:colFirst="0" w:colLast="0" w:name="_heading=h.h6n6y3r0wq06" w:id="12"/>
      <w:bookmarkEnd w:id="12"/>
      <w:r w:rsidDel="00000000" w:rsidR="00000000" w:rsidRPr="00000000">
        <w:rPr>
          <w:rtl w:val="0"/>
        </w:rPr>
        <w:t xml:space="preserve">Les mesures de la salle d’IRM prises actuellement sont automatisées et transmises à une interface web connectée à un canal Slack qui envoie des alertes lorsque les valeurs de températures sortent de l’intervalle acceptable entre 18 et 22℃. Le thermomètre et le capteur d’humidité sont situés à l’intérieur de la salle dans un petit boîtier alimenté par pile. Ce boîtier est connecté au serveur par fibre optique. Cette partie sera révisée et réitérée complètement dans le produit final. </w:t>
      </w:r>
    </w:p>
    <w:p w:rsidR="00000000" w:rsidDel="00000000" w:rsidP="00000000" w:rsidRDefault="00000000" w:rsidRPr="00000000" w14:paraId="00000076">
      <w:pPr>
        <w:pStyle w:val="Heading2"/>
        <w:numPr>
          <w:ilvl w:val="1"/>
          <w:numId w:val="1"/>
        </w:numPr>
        <w:ind w:left="576" w:hanging="576"/>
        <w:rPr>
          <w:vertAlign w:val="baseline"/>
        </w:rPr>
      </w:pPr>
      <w:r w:rsidDel="00000000" w:rsidR="00000000" w:rsidRPr="00000000">
        <w:rPr>
          <w:b w:val="1"/>
          <w:vertAlign w:val="baseline"/>
          <w:rtl w:val="0"/>
        </w:rPr>
        <w:t xml:space="preserve">Les lois et les réglementations</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La solution doit respecter quelques normes afin d’être sécuritaire à l’utilisation, notamment en ce qui concerne la sécurité électrique. En effet, comme le système sera alimenté par une prise électrique de 120 volts et de 15 ampères, il est nécessaire de s’assurer qu’il n’y ait pas de fuite de courant possible qui pourrait être un danger pour un utilisateur. Des normes sont associées à ce danger par le groupe CSA (Canadian Standards Association). Des tests seront effectués pour s’assurer que les parties accessibles soient sans danger et que l’entièreté des composantes, pour lesquelles il est pertinent, auront le marquage de l’accréditation CSA.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EXIGENCES FONCTIONNELLES</w:t>
      </w:r>
      <w:r w:rsidDel="00000000" w:rsidR="00000000" w:rsidRPr="00000000">
        <w:rPr>
          <w:rtl w:val="0"/>
        </w:rPr>
      </w:r>
    </w:p>
    <w:p w:rsidR="00000000" w:rsidDel="00000000" w:rsidP="00000000" w:rsidRDefault="00000000" w:rsidRPr="00000000" w14:paraId="0000007A">
      <w:pPr>
        <w:pStyle w:val="Heading2"/>
        <w:numPr>
          <w:ilvl w:val="1"/>
          <w:numId w:val="1"/>
        </w:numPr>
        <w:ind w:left="576" w:hanging="576"/>
        <w:rPr>
          <w:vertAlign w:val="baseline"/>
        </w:rPr>
      </w:pPr>
      <w:r w:rsidDel="00000000" w:rsidR="00000000" w:rsidRPr="00000000">
        <w:rPr>
          <w:b w:val="1"/>
          <w:vertAlign w:val="baseline"/>
          <w:rtl w:val="0"/>
        </w:rPr>
        <w:t xml:space="preserve">Le travail</w:t>
      </w:r>
      <w:r w:rsidDel="00000000" w:rsidR="00000000" w:rsidRPr="00000000">
        <w:rPr>
          <w:rtl w:val="0"/>
        </w:rPr>
      </w:r>
    </w:p>
    <w:p w:rsidR="00000000" w:rsidDel="00000000" w:rsidP="00000000" w:rsidRDefault="00000000" w:rsidRPr="00000000" w14:paraId="0000007B">
      <w:pPr>
        <w:pStyle w:val="Heading3"/>
        <w:numPr>
          <w:ilvl w:val="2"/>
          <w:numId w:val="1"/>
        </w:numPr>
        <w:ind w:left="720" w:hanging="720"/>
        <w:jc w:val="left"/>
        <w:rPr>
          <w:vertAlign w:val="baseline"/>
        </w:rPr>
      </w:pPr>
      <w:bookmarkStart w:colFirst="0" w:colLast="0" w:name="_heading=h.44sinio" w:id="13"/>
      <w:bookmarkEnd w:id="13"/>
      <w:r w:rsidDel="00000000" w:rsidR="00000000" w:rsidRPr="00000000">
        <w:rPr>
          <w:rtl w:val="0"/>
        </w:rPr>
        <w:t xml:space="preserve">Environnement de travail</w:t>
      </w:r>
      <w:r w:rsidDel="00000000" w:rsidR="00000000" w:rsidRPr="00000000">
        <w:rPr>
          <w:rtl w:val="0"/>
        </w:rPr>
      </w:r>
    </w:p>
    <w:tbl>
      <w:tblPr>
        <w:tblStyle w:val="Table2"/>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7C">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7D">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7E">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7F">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1">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Au moins une rencontre d’équipe par semaine doit être faite en présentiel puisque l’on travaille sur un prototype physique.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2">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4">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5">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L’équipe doit aller à </w:t>
            </w:r>
            <w:r w:rsidDel="00000000" w:rsidR="00000000" w:rsidRPr="00000000">
              <w:rPr>
                <w:rFonts w:ascii="Arial" w:cs="Arial" w:eastAsia="Arial" w:hAnsi="Arial"/>
                <w:color w:val="365f91"/>
                <w:sz w:val="18"/>
                <w:szCs w:val="18"/>
                <w:rtl w:val="0"/>
              </w:rPr>
              <w:t xml:space="preserve">l’UNF</w:t>
            </w:r>
            <w:r w:rsidDel="00000000" w:rsidR="00000000" w:rsidRPr="00000000">
              <w:rPr>
                <w:rFonts w:ascii="Arial" w:cs="Arial" w:eastAsia="Arial" w:hAnsi="Arial"/>
                <w:color w:val="365f91"/>
                <w:sz w:val="18"/>
                <w:szCs w:val="18"/>
                <w:rtl w:val="0"/>
              </w:rPr>
              <w:t xml:space="preserve"> au moins une fois par session afin de se familiariser avec les lieux, procéder à l’installation, faire des tests et discuter avec les clients.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6">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7">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088">
      <w:pPr>
        <w:rPr>
          <w:vertAlign w:val="baseline"/>
        </w:rPr>
      </w:pPr>
      <w:bookmarkStart w:colFirst="0" w:colLast="0" w:name="_heading=h.2jxsxqh" w:id="14"/>
      <w:bookmarkEnd w:id="14"/>
      <w:r w:rsidDel="00000000" w:rsidR="00000000" w:rsidRPr="00000000">
        <w:rPr>
          <w:rtl w:val="0"/>
        </w:rPr>
      </w:r>
    </w:p>
    <w:p w:rsidR="00000000" w:rsidDel="00000000" w:rsidP="00000000" w:rsidRDefault="00000000" w:rsidRPr="00000000" w14:paraId="00000089">
      <w:pPr>
        <w:pStyle w:val="Heading3"/>
        <w:numPr>
          <w:ilvl w:val="2"/>
          <w:numId w:val="1"/>
        </w:numPr>
        <w:ind w:left="720" w:hanging="720"/>
        <w:jc w:val="left"/>
        <w:rPr>
          <w:vertAlign w:val="baseline"/>
        </w:rPr>
      </w:pPr>
      <w:r w:rsidDel="00000000" w:rsidR="00000000" w:rsidRPr="00000000">
        <w:rPr>
          <w:b w:val="1"/>
          <w:vertAlign w:val="baseline"/>
          <w:rtl w:val="0"/>
        </w:rPr>
        <w:t xml:space="preserve">La division des tâches</w:t>
      </w:r>
      <w:r w:rsidDel="00000000" w:rsidR="00000000" w:rsidRPr="00000000">
        <w:rPr>
          <w:rtl w:val="0"/>
        </w:rPr>
      </w:r>
    </w:p>
    <w:tbl>
      <w:tblPr>
        <w:tblStyle w:val="Table3"/>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8A">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8B">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8C">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8D">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E">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8F">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Les tâches doivent être séparées équitablement entre tous les coéquipiers.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0">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1">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2">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Tous les coéquipiers doivent connaître les grandes lignes de chaque partie du projet, et ce, même si celles-ci ne faisaient pas partie de leur liste de tâches assignées. Ils doivent ainsi être en mesure de répondre à toute question de leurs coéquipiers et de les aider si besoin.</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4">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5">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096">
      <w:pPr>
        <w:pStyle w:val="Heading2"/>
        <w:numPr>
          <w:ilvl w:val="1"/>
          <w:numId w:val="1"/>
        </w:numPr>
        <w:ind w:left="576" w:hanging="576"/>
        <w:rPr>
          <w:vertAlign w:val="baseline"/>
        </w:rPr>
      </w:pPr>
      <w:r w:rsidDel="00000000" w:rsidR="00000000" w:rsidRPr="00000000">
        <w:rPr>
          <w:b w:val="1"/>
          <w:vertAlign w:val="baseline"/>
          <w:rtl w:val="0"/>
        </w:rPr>
        <w:t xml:space="preserve">Le produit</w:t>
      </w:r>
      <w:r w:rsidDel="00000000" w:rsidR="00000000" w:rsidRPr="00000000">
        <w:rPr>
          <w:rtl w:val="0"/>
        </w:rPr>
      </w:r>
    </w:p>
    <w:p w:rsidR="00000000" w:rsidDel="00000000" w:rsidP="00000000" w:rsidRDefault="00000000" w:rsidRPr="00000000" w14:paraId="00000097">
      <w:pPr>
        <w:pStyle w:val="Heading3"/>
        <w:numPr>
          <w:ilvl w:val="2"/>
          <w:numId w:val="1"/>
        </w:numPr>
        <w:ind w:left="720" w:hanging="720"/>
        <w:jc w:val="left"/>
        <w:rPr>
          <w:vertAlign w:val="baseline"/>
        </w:rPr>
      </w:pPr>
      <w:bookmarkStart w:colFirst="0" w:colLast="0" w:name="_heading=h.3j2qqm3" w:id="15"/>
      <w:bookmarkEnd w:id="15"/>
      <w:r w:rsidDel="00000000" w:rsidR="00000000" w:rsidRPr="00000000">
        <w:rPr>
          <w:b w:val="1"/>
          <w:vertAlign w:val="baseline"/>
          <w:rtl w:val="0"/>
        </w:rPr>
        <w:t xml:space="preserve">Le mandat</w:t>
      </w:r>
      <w:r w:rsidDel="00000000" w:rsidR="00000000" w:rsidRPr="00000000">
        <w:rPr>
          <w:rtl w:val="0"/>
        </w:rPr>
      </w:r>
    </w:p>
    <w:tbl>
      <w:tblPr>
        <w:tblStyle w:val="Table4"/>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98">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9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9A">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9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D">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mesurer la température de l’eau entrante du système de refroidissement de façon automatique.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E">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9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1">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produit doit mesurer la température de l’eau sortante du système de refroidissement de façon automatique.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2">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4">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5">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mesurer le débit de l’eau du système de refroidissement de façon automatique.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6">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7">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8">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4</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9">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mesurer la température de la salle IRM de façon automatique.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A">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B">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C">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5</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D">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mesurer l’humidité de la salle IRM de façon automatique.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E">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A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0">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6</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1">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collecter toutes les données dans un Arduino Opta et les envoyer dans le serveur de </w:t>
            </w:r>
            <w:r w:rsidDel="00000000" w:rsidR="00000000" w:rsidRPr="00000000">
              <w:rPr>
                <w:rFonts w:ascii="Arial" w:cs="Arial" w:eastAsia="Arial" w:hAnsi="Arial"/>
                <w:color w:val="365f91"/>
                <w:sz w:val="18"/>
                <w:szCs w:val="18"/>
                <w:rtl w:val="0"/>
              </w:rPr>
              <w:t xml:space="preserve">l’UNF</w:t>
            </w:r>
            <w:r w:rsidDel="00000000" w:rsidR="00000000" w:rsidRPr="00000000">
              <w:rPr>
                <w:rFonts w:ascii="Arial" w:cs="Arial" w:eastAsia="Arial" w:hAnsi="Arial"/>
                <w:color w:val="365f91"/>
                <w:sz w:val="18"/>
                <w:szCs w:val="18"/>
                <w:rtl w:val="0"/>
              </w:rPr>
              <w:t xml:space="preserve">.</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2">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4">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7</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5">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comporter une interface web pour la visualisation des données.</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6">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7">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8">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8</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9">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pouvoir envoyer des alertes lorsque certaines données sortent des intervalles cibles (voir 4.2.2 ref-3 à 5).</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A">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BB">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0BC">
      <w:pPr>
        <w:rPr>
          <w:vertAlign w:val="baseline"/>
        </w:rPr>
      </w:pPr>
      <w:bookmarkStart w:colFirst="0" w:colLast="0" w:name="_heading=h.1y810tw" w:id="16"/>
      <w:bookmarkEnd w:id="16"/>
      <w:r w:rsidDel="00000000" w:rsidR="00000000" w:rsidRPr="00000000">
        <w:rPr>
          <w:rtl w:val="0"/>
        </w:rPr>
      </w:r>
    </w:p>
    <w:p w:rsidR="00000000" w:rsidDel="00000000" w:rsidP="00000000" w:rsidRDefault="00000000" w:rsidRPr="00000000" w14:paraId="000000BD">
      <w:pPr>
        <w:pStyle w:val="Heading3"/>
        <w:numPr>
          <w:ilvl w:val="2"/>
          <w:numId w:val="1"/>
        </w:numPr>
        <w:ind w:left="720" w:hanging="720"/>
        <w:jc w:val="left"/>
        <w:rPr>
          <w:vertAlign w:val="baseline"/>
        </w:rPr>
      </w:pPr>
      <w:r w:rsidDel="00000000" w:rsidR="00000000" w:rsidRPr="00000000">
        <w:rPr>
          <w:b w:val="1"/>
          <w:vertAlign w:val="baseline"/>
          <w:rtl w:val="0"/>
        </w:rPr>
        <w:t xml:space="preserve">Les usages</w:t>
      </w:r>
      <w:r w:rsidDel="00000000" w:rsidR="00000000" w:rsidRPr="00000000">
        <w:rPr>
          <w:rtl w:val="0"/>
        </w:rPr>
      </w:r>
    </w:p>
    <w:tbl>
      <w:tblPr>
        <w:tblStyle w:val="Table5"/>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BE">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BF">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C0">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C1">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2">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produit doit mesurer en temps réel le débit et la température de l’eau en entrée et sortie du chiller ainsi que la température et l’humidité de la salle IRM.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4">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5">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6">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7">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produit doit afficher sur une interface Web les données en temps réel.</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8">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9">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A">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B">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détecter émettre une alerte lorsque la température de la salle d’IRM se trouve hors de l’intervalle cible entre 18 et 22℃.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C">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D">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E">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4</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CF">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détecter et émettre une alerte lorsque la température de l’eau du système de refroidissement se trouve hors de l’intervalle acceptable entre 6 et 12℃.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0">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M</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1">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2">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5</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3">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produit doit détecter et émettre une alerte lorsque le débit de l’eau du système de refroidissement se trouve sous un seuil de 90 L/min.</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4">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M</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5">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0D6">
      <w:pPr>
        <w:rPr>
          <w:vertAlign w:val="baseline"/>
        </w:rPr>
      </w:pPr>
      <w:bookmarkStart w:colFirst="0" w:colLast="0" w:name="_heading=h.4i7ojhp" w:id="17"/>
      <w:bookmarkEnd w:id="17"/>
      <w:r w:rsidDel="00000000" w:rsidR="00000000" w:rsidRPr="00000000">
        <w:rPr>
          <w:rtl w:val="0"/>
        </w:rPr>
      </w:r>
    </w:p>
    <w:p w:rsidR="00000000" w:rsidDel="00000000" w:rsidP="00000000" w:rsidRDefault="00000000" w:rsidRPr="00000000" w14:paraId="000000D7">
      <w:pPr>
        <w:pStyle w:val="Heading3"/>
        <w:numPr>
          <w:ilvl w:val="2"/>
          <w:numId w:val="1"/>
        </w:numPr>
        <w:ind w:left="720" w:hanging="720"/>
        <w:jc w:val="left"/>
        <w:rPr>
          <w:vertAlign w:val="baseline"/>
        </w:rPr>
      </w:pPr>
      <w:r w:rsidDel="00000000" w:rsidR="00000000" w:rsidRPr="00000000">
        <w:rPr>
          <w:b w:val="1"/>
          <w:vertAlign w:val="baseline"/>
          <w:rtl w:val="0"/>
        </w:rPr>
        <w:t xml:space="preserve">Les frontières</w:t>
      </w:r>
      <w:r w:rsidDel="00000000" w:rsidR="00000000" w:rsidRPr="00000000">
        <w:rPr>
          <w:rtl w:val="0"/>
        </w:rPr>
      </w:r>
    </w:p>
    <w:tbl>
      <w:tblPr>
        <w:tblStyle w:val="Table6"/>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D8">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D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DA">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D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prototype physique prenant les mesures de température et d’humidité de la salle de l’IRM doit s’inspirer de la première version datant de 2013.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E">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D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E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E1">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L’interface créée par l’équipe doit offrir les mêmes fonctionnalités que l’interface déjà existante utilisée par le personnel.</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E2">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E3">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0E4">
      <w:pPr>
        <w:rPr/>
      </w:pPr>
      <w:bookmarkStart w:colFirst="0" w:colLast="0" w:name="_heading=h.16k3nx7uenq8" w:id="18"/>
      <w:bookmarkEnd w:id="18"/>
      <w:r w:rsidDel="00000000" w:rsidR="00000000" w:rsidRPr="00000000">
        <w:rPr>
          <w:rtl w:val="0"/>
        </w:rPr>
      </w:r>
    </w:p>
    <w:p w:rsidR="00000000" w:rsidDel="00000000" w:rsidP="00000000" w:rsidRDefault="00000000" w:rsidRPr="00000000" w14:paraId="000000E5">
      <w:pPr>
        <w:rPr/>
      </w:pPr>
      <w:bookmarkStart w:colFirst="0" w:colLast="0" w:name="_heading=h.7ryrfbheszr7" w:id="19"/>
      <w:bookmarkEnd w:id="19"/>
      <w:r w:rsidDel="00000000" w:rsidR="00000000" w:rsidRPr="00000000">
        <w:rPr>
          <w:rtl w:val="0"/>
        </w:rPr>
      </w:r>
    </w:p>
    <w:p w:rsidR="00000000" w:rsidDel="00000000" w:rsidP="00000000" w:rsidRDefault="00000000" w:rsidRPr="00000000" w14:paraId="000000E6">
      <w:pPr>
        <w:rPr/>
      </w:pPr>
      <w:bookmarkStart w:colFirst="0" w:colLast="0" w:name="_heading=h.2xcytpi" w:id="20"/>
      <w:bookmarkEnd w:id="20"/>
      <w:r w:rsidDel="00000000" w:rsidR="00000000" w:rsidRPr="00000000">
        <w:rPr>
          <w:rtl w:val="0"/>
        </w:rPr>
      </w:r>
    </w:p>
    <w:p w:rsidR="00000000" w:rsidDel="00000000" w:rsidP="00000000" w:rsidRDefault="00000000" w:rsidRPr="00000000" w14:paraId="000000E7">
      <w:pPr>
        <w:rPr>
          <w:vertAlign w:val="baseline"/>
        </w:rPr>
      </w:pPr>
      <w:bookmarkStart w:colFirst="0" w:colLast="0" w:name="_heading=h.1ci93xb" w:id="21"/>
      <w:bookmarkEnd w:id="21"/>
      <w:r w:rsidDel="00000000" w:rsidR="00000000" w:rsidRPr="00000000">
        <w:rPr>
          <w:rtl w:val="0"/>
        </w:rPr>
      </w:r>
    </w:p>
    <w:p w:rsidR="00000000" w:rsidDel="00000000" w:rsidP="00000000" w:rsidRDefault="00000000" w:rsidRPr="00000000" w14:paraId="000000E8">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EXIGENCES PHYSIQUES ET VISUELLES</w:t>
      </w:r>
      <w:r w:rsidDel="00000000" w:rsidR="00000000" w:rsidRPr="00000000">
        <w:rPr>
          <w:rtl w:val="0"/>
        </w:rPr>
      </w:r>
    </w:p>
    <w:p w:rsidR="00000000" w:rsidDel="00000000" w:rsidP="00000000" w:rsidRDefault="00000000" w:rsidRPr="00000000" w14:paraId="000000E9">
      <w:pPr>
        <w:pStyle w:val="Heading2"/>
        <w:numPr>
          <w:ilvl w:val="1"/>
          <w:numId w:val="1"/>
        </w:numPr>
        <w:ind w:left="576" w:hanging="576"/>
        <w:rPr>
          <w:vertAlign w:val="baseline"/>
        </w:rPr>
      </w:pPr>
      <w:bookmarkStart w:colFirst="0" w:colLast="0" w:name="_heading=h.3whwml4" w:id="22"/>
      <w:bookmarkEnd w:id="22"/>
      <w:r w:rsidDel="00000000" w:rsidR="00000000" w:rsidRPr="00000000">
        <w:rPr>
          <w:b w:val="1"/>
          <w:vertAlign w:val="baseline"/>
          <w:rtl w:val="0"/>
        </w:rPr>
        <w:t xml:space="preserve">Style</w:t>
      </w:r>
      <w:r w:rsidDel="00000000" w:rsidR="00000000" w:rsidRPr="00000000">
        <w:rPr>
          <w:rtl w:val="0"/>
        </w:rPr>
      </w:r>
    </w:p>
    <w:tbl>
      <w:tblPr>
        <w:tblStyle w:val="Table7"/>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EA">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EB">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EC">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ED">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86.0595703125001"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EE">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EF">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système central du produit (Arduino Opta et circuits électriques) doit être contenu dans un boîtier respectant des dimensions de 30x20x20cm.</w:t>
            </w:r>
            <w:r w:rsidDel="00000000" w:rsidR="00000000" w:rsidRPr="00000000">
              <w:rPr>
                <w:rFonts w:ascii="Arial" w:cs="Arial" w:eastAsia="Arial" w:hAnsi="Arial"/>
                <w:color w:val="365f91"/>
                <w:sz w:val="18"/>
                <w:szCs w:val="18"/>
                <w:rtl w:val="0"/>
              </w:rPr>
              <w:t xml:space="preserve">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0">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1">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2">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boîtier doit être fabriqué par impression 3D.</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4">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5">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6">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7">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matériel utilisé pour la fabrication du boîtier doit être de couleur neutre, soit noir, gris ou blanc.</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8">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0F9">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0FA">
      <w:pPr>
        <w:rPr>
          <w:vertAlign w:val="baseline"/>
        </w:rPr>
      </w:pPr>
      <w:bookmarkStart w:colFirst="0" w:colLast="0" w:name="_heading=h.2bn6wsx" w:id="23"/>
      <w:bookmarkEnd w:id="23"/>
      <w:r w:rsidDel="00000000" w:rsidR="00000000" w:rsidRPr="00000000">
        <w:rPr>
          <w:rtl w:val="0"/>
        </w:rPr>
      </w:r>
    </w:p>
    <w:p w:rsidR="00000000" w:rsidDel="00000000" w:rsidP="00000000" w:rsidRDefault="00000000" w:rsidRPr="00000000" w14:paraId="000000FB">
      <w:pPr>
        <w:pStyle w:val="Heading2"/>
        <w:numPr>
          <w:ilvl w:val="1"/>
          <w:numId w:val="1"/>
        </w:numPr>
        <w:ind w:left="576" w:hanging="576"/>
        <w:rPr>
          <w:vertAlign w:val="baseline"/>
        </w:rPr>
      </w:pPr>
      <w:r w:rsidDel="00000000" w:rsidR="00000000" w:rsidRPr="00000000">
        <w:rPr>
          <w:b w:val="1"/>
          <w:vertAlign w:val="baseline"/>
          <w:rtl w:val="0"/>
        </w:rPr>
        <w:t xml:space="preserve">Ergonomie</w:t>
      </w:r>
      <w:r w:rsidDel="00000000" w:rsidR="00000000" w:rsidRPr="00000000">
        <w:rPr>
          <w:rtl w:val="0"/>
        </w:rPr>
      </w:r>
    </w:p>
    <w:tbl>
      <w:tblPr>
        <w:tblStyle w:val="Table8"/>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FC">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FD">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FE">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0FF">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boîtier doit contenir une ouverture pour chaque câble de capteurs pour permettre la connexion au système central.</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2">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4">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boîtier et l’ensemble de composantes intérieures doivent peser en dessous 3 kg.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6">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7">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8">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boîtier doit avoir une ouverture qui peut être sécurisée lors des mouvements afin d’éviter qu’elle ne s’ouvre.</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A">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B">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C">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4</w:t>
            </w:r>
          </w:p>
        </w:tc>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boîtier doit avoir au moins un des ses côtés qui contient des trous pour l’aération du système. Les trous doivent occuper au moins 60% de la surface de ce côté.</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E">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M</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0F">
            <w:pPr>
              <w:spacing w:after="40" w:before="40" w:lineRule="auto"/>
              <w:rPr>
                <w:rFonts w:ascii="Arial" w:cs="Arial" w:eastAsia="Arial" w:hAnsi="Arial"/>
                <w:color w:val="365f91"/>
                <w:sz w:val="18"/>
                <w:szCs w:val="18"/>
                <w:vertAlign w:val="baseline"/>
              </w:rPr>
            </w:pPr>
            <w:sdt>
              <w:sdtPr>
                <w:tag w:val="goog_rdk_1"/>
              </w:sdtPr>
              <w:sdtContent>
                <w:ins w:author="william sirois" w:id="0" w:date="2024-11-12T01:06:54Z">
                  <w:r w:rsidDel="00000000" w:rsidR="00000000" w:rsidRPr="00000000">
                    <w:rPr>
                      <w:rFonts w:ascii="Arial" w:cs="Arial" w:eastAsia="Arial" w:hAnsi="Arial"/>
                      <w:color w:val="365f91"/>
                      <w:sz w:val="18"/>
                      <w:szCs w:val="18"/>
                      <w:vertAlign w:val="baseline"/>
                      <w:rtl w:val="0"/>
                    </w:rPr>
                    <w:t xml:space="preserve">Il faudra valider que la poussière ne sera pas un problème avec un aussi gros pourcentage de la surface.</w:t>
                  </w:r>
                </w:ins>
              </w:sdtContent>
            </w:sdt>
            <w:r w:rsidDel="00000000" w:rsidR="00000000" w:rsidRPr="00000000">
              <w:rPr>
                <w:rtl w:val="0"/>
              </w:rPr>
            </w:r>
          </w:p>
        </w:tc>
      </w:tr>
    </w:tbl>
    <w:p w:rsidR="00000000" w:rsidDel="00000000" w:rsidP="00000000" w:rsidRDefault="00000000" w:rsidRPr="00000000" w14:paraId="00000110">
      <w:pPr>
        <w:rPr>
          <w:vertAlign w:val="baseline"/>
        </w:rPr>
      </w:pPr>
      <w:bookmarkStart w:colFirst="0" w:colLast="0" w:name="_heading=h.qsh70q" w:id="24"/>
      <w:bookmarkEnd w:id="24"/>
      <w:r w:rsidDel="00000000" w:rsidR="00000000" w:rsidRPr="00000000">
        <w:rPr>
          <w:rtl w:val="0"/>
        </w:rPr>
      </w:r>
    </w:p>
    <w:p w:rsidR="00000000" w:rsidDel="00000000" w:rsidP="00000000" w:rsidRDefault="00000000" w:rsidRPr="00000000" w14:paraId="00000111">
      <w:pPr>
        <w:pStyle w:val="Heading2"/>
        <w:numPr>
          <w:ilvl w:val="1"/>
          <w:numId w:val="1"/>
        </w:numPr>
        <w:ind w:left="576" w:hanging="576"/>
        <w:rPr>
          <w:vertAlign w:val="baseline"/>
        </w:rPr>
      </w:pPr>
      <w:r w:rsidDel="00000000" w:rsidR="00000000" w:rsidRPr="00000000">
        <w:rPr>
          <w:b w:val="1"/>
          <w:vertAlign w:val="baseline"/>
          <w:rtl w:val="0"/>
        </w:rPr>
        <w:t xml:space="preserve">Matériaux</w:t>
      </w:r>
      <w:r w:rsidDel="00000000" w:rsidR="00000000" w:rsidRPr="00000000">
        <w:rPr>
          <w:rtl w:val="0"/>
        </w:rPr>
      </w:r>
    </w:p>
    <w:tbl>
      <w:tblPr>
        <w:tblStyle w:val="Table9"/>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12">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13">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14">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15">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16">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17">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boîtier doit être fabriqué avec un polymère résistant au températures de 50℃.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18">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19">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1A">
      <w:pPr>
        <w:rPr/>
      </w:pPr>
      <w:bookmarkStart w:colFirst="0" w:colLast="0" w:name="_heading=h.wtu1ovc0n8zc" w:id="25"/>
      <w:bookmarkEnd w:id="25"/>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EXIGENCES LIÉES À L’UTILISATION</w:t>
      </w:r>
      <w:r w:rsidDel="00000000" w:rsidR="00000000" w:rsidRPr="00000000">
        <w:rPr>
          <w:rtl w:val="0"/>
        </w:rPr>
      </w:r>
    </w:p>
    <w:p w:rsidR="00000000" w:rsidDel="00000000" w:rsidP="00000000" w:rsidRDefault="00000000" w:rsidRPr="00000000" w14:paraId="0000011C">
      <w:pPr>
        <w:rPr>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11D">
      <w:pPr>
        <w:pStyle w:val="Heading2"/>
        <w:numPr>
          <w:ilvl w:val="1"/>
          <w:numId w:val="1"/>
        </w:numPr>
        <w:ind w:left="576" w:hanging="576"/>
        <w:rPr>
          <w:vertAlign w:val="baseline"/>
        </w:rPr>
      </w:pPr>
      <w:r w:rsidDel="00000000" w:rsidR="00000000" w:rsidRPr="00000000">
        <w:rPr>
          <w:b w:val="1"/>
          <w:vertAlign w:val="baseline"/>
          <w:rtl w:val="0"/>
        </w:rPr>
        <w:t xml:space="preserve">Facilité d’utilisation</w:t>
      </w:r>
      <w:r w:rsidDel="00000000" w:rsidR="00000000" w:rsidRPr="00000000">
        <w:rPr>
          <w:rtl w:val="0"/>
        </w:rPr>
      </w:r>
    </w:p>
    <w:tbl>
      <w:tblPr>
        <w:tblStyle w:val="Table10"/>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1E">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1F">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20">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21">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2">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Les différentes mesures affichées sur l’interface web doivent être indiquées en dessous d’un titre qui indique de quelle métrique il s’agit.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4">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5">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6">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7">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Les alertes envoyées sur Slack doivent indiquer dans la notification quelle métrique l’a déclenchée (Température IRM, Température eau chiller ou débit eau chiller),  la valeur dangereuse qui a été détectée et l’heure de détection de cette valeur.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8">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9">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A">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B">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Les alertes affichées directement sur l’interface web doivent indiquer quelle métrique l’a déclenchée, la valeur dangereuse qui a été détectée et l’heure de détection de cette valeur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C">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D">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E">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4</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2F">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Dans l’historique des alertes, l’état actuel de l’alerte (résolu ou non-résolue) doit être </w:t>
            </w:r>
            <w:r w:rsidDel="00000000" w:rsidR="00000000" w:rsidRPr="00000000">
              <w:rPr>
                <w:rFonts w:ascii="Arial" w:cs="Arial" w:eastAsia="Arial" w:hAnsi="Arial"/>
                <w:color w:val="365f91"/>
                <w:sz w:val="18"/>
                <w:szCs w:val="18"/>
                <w:rtl w:val="0"/>
              </w:rPr>
              <w:t xml:space="preserve">indiqué</w:t>
            </w:r>
            <w:r w:rsidDel="00000000" w:rsidR="00000000" w:rsidRPr="00000000">
              <w:rPr>
                <w:rFonts w:ascii="Arial" w:cs="Arial" w:eastAsia="Arial" w:hAnsi="Arial"/>
                <w:color w:val="365f91"/>
                <w:sz w:val="18"/>
                <w:szCs w:val="18"/>
                <w:rtl w:val="0"/>
              </w:rPr>
              <w:t xml:space="preserv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0">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1">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2">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5</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3">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Dans l’historique des alertes, le suivi des actions réalisées doit être indiqué pour les alertes résolues.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4">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5">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36">
      <w:pPr>
        <w:rPr>
          <w:vertAlign w:val="baseline"/>
        </w:rPr>
      </w:pPr>
      <w:bookmarkStart w:colFirst="0" w:colLast="0" w:name="_heading=h.49x2ik5" w:id="27"/>
      <w:bookmarkEnd w:id="27"/>
      <w:r w:rsidDel="00000000" w:rsidR="00000000" w:rsidRPr="00000000">
        <w:rPr>
          <w:rtl w:val="0"/>
        </w:rPr>
      </w:r>
    </w:p>
    <w:p w:rsidR="00000000" w:rsidDel="00000000" w:rsidP="00000000" w:rsidRDefault="00000000" w:rsidRPr="00000000" w14:paraId="00000137">
      <w:pPr>
        <w:pStyle w:val="Heading2"/>
        <w:numPr>
          <w:ilvl w:val="1"/>
          <w:numId w:val="1"/>
        </w:numPr>
        <w:ind w:left="576" w:hanging="576"/>
        <w:rPr>
          <w:vertAlign w:val="baseline"/>
        </w:rPr>
      </w:pPr>
      <w:r w:rsidDel="00000000" w:rsidR="00000000" w:rsidRPr="00000000">
        <w:rPr>
          <w:b w:val="1"/>
          <w:vertAlign w:val="baseline"/>
          <w:rtl w:val="0"/>
        </w:rPr>
        <w:t xml:space="preserve">Manuel de l’usager</w:t>
      </w:r>
      <w:r w:rsidDel="00000000" w:rsidR="00000000" w:rsidRPr="00000000">
        <w:rPr>
          <w:rtl w:val="0"/>
        </w:rPr>
      </w:r>
    </w:p>
    <w:tbl>
      <w:tblPr>
        <w:tblStyle w:val="Table11"/>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38">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3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3A">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3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manuel doit contenir la liste des pièces présentes dans le système pour en permettre le remplacement.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E">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3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1">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manuel doit présenter les schémas de montage identifiant les différentes composantes électroniques.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2">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4">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5">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manuel doit présenter les fonctionnalités de chacun des menus du tableau de bord.</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6">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7">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8">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4</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9">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Un manuel au format PDF doit être fourni au client à la remise de la solution de monitoring de l’IRM.</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A">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B">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C">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5</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D">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manuel doit contenir les instructions d’entretien requises pour maintenir le bon fonctionnement du système.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E">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4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0">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6</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1">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manuel doit contenir les avertissements de sécurité nécessaires à l’utilisation sécuritaire de la solution.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2">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4">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7</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5">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manuel doit présenter les spécifications des différentes composantes pour en permettre le remplacement si besoin.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6">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7">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58">
      <w:pPr>
        <w:rPr/>
      </w:pPr>
      <w:bookmarkStart w:colFirst="0" w:colLast="0" w:name="_heading=h.ie8fizj5msl5" w:id="28"/>
      <w:bookmarkEnd w:id="28"/>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numPr>
          <w:ilvl w:val="1"/>
          <w:numId w:val="1"/>
        </w:numPr>
        <w:ind w:left="576" w:hanging="576"/>
        <w:rPr>
          <w:vertAlign w:val="baseline"/>
        </w:rPr>
      </w:pPr>
      <w:r w:rsidDel="00000000" w:rsidR="00000000" w:rsidRPr="00000000">
        <w:rPr>
          <w:b w:val="1"/>
          <w:vertAlign w:val="baseline"/>
          <w:rtl w:val="0"/>
        </w:rPr>
        <w:t xml:space="preserve">Formation à donner</w:t>
      </w:r>
      <w:r w:rsidDel="00000000" w:rsidR="00000000" w:rsidRPr="00000000">
        <w:rPr>
          <w:rtl w:val="0"/>
        </w:rPr>
      </w:r>
    </w:p>
    <w:tbl>
      <w:tblPr>
        <w:tblStyle w:val="Table12"/>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5A">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5B">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5C">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5D">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E">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1</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5F">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La formation doit présenter à quoi ressemble l’envoie d’une alarme et comment elle sera transmise.</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0">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1">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2">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2</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La formation doit expliquer comment confirmer qu’une alarme est traitée.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4">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5">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6">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7">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La formation doit expliquer comment lire l’interface.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8">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9">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A">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4</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B">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La formation doit expliquer la manière de naviguer dans les différents menus du tableau de bord.</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C">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D">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E">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5</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6F">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La formation doit expliquer comment utiliser le système.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0">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1">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72">
      <w:pPr>
        <w:rPr>
          <w:vertAlign w:val="baseline"/>
        </w:rPr>
      </w:pPr>
      <w:bookmarkStart w:colFirst="0" w:colLast="0" w:name="_heading=h.147n2zr" w:id="29"/>
      <w:bookmarkEnd w:id="29"/>
      <w:r w:rsidDel="00000000" w:rsidR="00000000" w:rsidRPr="00000000">
        <w:rPr>
          <w:rtl w:val="0"/>
        </w:rPr>
      </w:r>
    </w:p>
    <w:p w:rsidR="00000000" w:rsidDel="00000000" w:rsidP="00000000" w:rsidRDefault="00000000" w:rsidRPr="00000000" w14:paraId="00000173">
      <w:pPr>
        <w:pStyle w:val="Heading2"/>
        <w:numPr>
          <w:ilvl w:val="1"/>
          <w:numId w:val="1"/>
        </w:numPr>
        <w:ind w:left="576" w:hanging="576"/>
        <w:rPr>
          <w:vertAlign w:val="baseline"/>
        </w:rPr>
      </w:pPr>
      <w:r w:rsidDel="00000000" w:rsidR="00000000" w:rsidRPr="00000000">
        <w:rPr>
          <w:b w:val="1"/>
          <w:vertAlign w:val="baseline"/>
          <w:rtl w:val="0"/>
        </w:rPr>
        <w:t xml:space="preserve">Accessibilité</w:t>
      </w:r>
      <w:r w:rsidDel="00000000" w:rsidR="00000000" w:rsidRPr="00000000">
        <w:rPr>
          <w:rtl w:val="0"/>
        </w:rPr>
      </w:r>
    </w:p>
    <w:tbl>
      <w:tblPr>
        <w:tblStyle w:val="Table13"/>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74">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75">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76">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77">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8">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9">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tableau de bord doit avoir une version adaptée à l’écran d’un ordinateur.</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A">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B">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 tableau de bord doit avoir une version adaptée à l’écran d’un téléphone cellulaire.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E">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7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1">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Les alertes doivent être accessibles à tous les membres d’une conversation slack.</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2">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3">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4">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4</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5">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L’affichage des données doit être dans la police d’écriture Roboto et la taille 11.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6">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7">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8">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5</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9">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La page web doit être accessible tant que le serveur et le système fonctionnent  via slack afin de permettre le suivi des données. </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A">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8B">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8C">
      <w:pPr>
        <w:rPr>
          <w:vertAlign w:val="baseline"/>
        </w:rPr>
      </w:pPr>
      <w:bookmarkStart w:colFirst="0" w:colLast="0" w:name="_heading=h.3o7alnk" w:id="30"/>
      <w:bookmarkEnd w:id="30"/>
      <w:r w:rsidDel="00000000" w:rsidR="00000000" w:rsidRPr="00000000">
        <w:rPr>
          <w:rtl w:val="0"/>
        </w:rPr>
      </w:r>
    </w:p>
    <w:p w:rsidR="00000000" w:rsidDel="00000000" w:rsidP="00000000" w:rsidRDefault="00000000" w:rsidRPr="00000000" w14:paraId="0000018D">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EXIGENCES DE PERFORMANCE</w:t>
      </w:r>
      <w:r w:rsidDel="00000000" w:rsidR="00000000" w:rsidRPr="00000000">
        <w:rPr>
          <w:rtl w:val="0"/>
        </w:rPr>
      </w:r>
    </w:p>
    <w:p w:rsidR="00000000" w:rsidDel="00000000" w:rsidP="00000000" w:rsidRDefault="00000000" w:rsidRPr="00000000" w14:paraId="0000018E">
      <w:pPr>
        <w:rPr>
          <w:vertAlign w:val="baseline"/>
        </w:rPr>
      </w:pPr>
      <w:bookmarkStart w:colFirst="0" w:colLast="0" w:name="_heading=h.23ckvvd" w:id="31"/>
      <w:bookmarkEnd w:id="31"/>
      <w:r w:rsidDel="00000000" w:rsidR="00000000" w:rsidRPr="00000000">
        <w:rPr>
          <w:rtl w:val="0"/>
        </w:rPr>
      </w:r>
    </w:p>
    <w:p w:rsidR="00000000" w:rsidDel="00000000" w:rsidP="00000000" w:rsidRDefault="00000000" w:rsidRPr="00000000" w14:paraId="0000018F">
      <w:pPr>
        <w:pStyle w:val="Heading2"/>
        <w:numPr>
          <w:ilvl w:val="1"/>
          <w:numId w:val="1"/>
        </w:numPr>
        <w:ind w:left="576" w:hanging="576"/>
        <w:rPr>
          <w:vertAlign w:val="baseline"/>
        </w:rPr>
      </w:pPr>
      <w:r w:rsidDel="00000000" w:rsidR="00000000" w:rsidRPr="00000000">
        <w:rPr>
          <w:rtl w:val="0"/>
        </w:rPr>
        <w:t xml:space="preserve">Fréquence d'échantillonnage</w:t>
      </w:r>
      <w:r w:rsidDel="00000000" w:rsidR="00000000" w:rsidRPr="00000000">
        <w:rPr>
          <w:rtl w:val="0"/>
        </w:rPr>
      </w:r>
    </w:p>
    <w:tbl>
      <w:tblPr>
        <w:tblStyle w:val="Table14"/>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90">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91">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92">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93">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4">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5">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Les mesures de température et d’humidité dans la salle IRM doivent être prises à intervalle d’une minute.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6">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7">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8">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9">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Les mesures de température d’entrée et de sortie de l’eau du système refroidissant doivent être prises à intervalles de 5 secondes.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A">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B">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3</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D">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La mesure du débit de l’eau du système refroidissant doit être prise à intervalles de 5 secondes.</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E">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M</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9F">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A0">
      <w:pPr>
        <w:pStyle w:val="Heading2"/>
        <w:numPr>
          <w:ilvl w:val="1"/>
          <w:numId w:val="1"/>
        </w:numPr>
        <w:ind w:left="576" w:hanging="576"/>
        <w:rPr>
          <w:vertAlign w:val="baseline"/>
        </w:rPr>
      </w:pPr>
      <w:r w:rsidDel="00000000" w:rsidR="00000000" w:rsidRPr="00000000">
        <w:rPr>
          <w:b w:val="1"/>
          <w:vertAlign w:val="baseline"/>
          <w:rtl w:val="0"/>
        </w:rPr>
        <w:t xml:space="preserve">Précision</w:t>
      </w:r>
      <w:r w:rsidDel="00000000" w:rsidR="00000000" w:rsidRPr="00000000">
        <w:rPr>
          <w:rtl w:val="0"/>
        </w:rPr>
      </w:r>
    </w:p>
    <w:tbl>
      <w:tblPr>
        <w:tblStyle w:val="Table15"/>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A1">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A2">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A3">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A4">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5">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6">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La mesure de la température de la salle IRM doit être précise au demi-degré Celsius.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7">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M</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8">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9">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A">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Les mesures de température d’entrée et de sortie de l’eau du système refroidissant doivent être précises au demi-degré Celsius.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B">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M</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AC">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AD">
      <w:pPr>
        <w:rPr>
          <w:vertAlign w:val="baseline"/>
        </w:rPr>
      </w:pPr>
      <w:bookmarkStart w:colFirst="0" w:colLast="0" w:name="_heading=h.32hioqz" w:id="32"/>
      <w:bookmarkEnd w:id="32"/>
      <w:r w:rsidDel="00000000" w:rsidR="00000000" w:rsidRPr="00000000">
        <w:rPr>
          <w:rtl w:val="0"/>
        </w:rPr>
      </w:r>
    </w:p>
    <w:p w:rsidR="00000000" w:rsidDel="00000000" w:rsidP="00000000" w:rsidRDefault="00000000" w:rsidRPr="00000000" w14:paraId="000001AE">
      <w:pPr>
        <w:pStyle w:val="Heading2"/>
        <w:numPr>
          <w:ilvl w:val="1"/>
          <w:numId w:val="1"/>
        </w:numPr>
        <w:ind w:left="576" w:hanging="576"/>
        <w:rPr>
          <w:vertAlign w:val="baseline"/>
        </w:rPr>
      </w:pPr>
      <w:r w:rsidDel="00000000" w:rsidR="00000000" w:rsidRPr="00000000">
        <w:rPr>
          <w:b w:val="1"/>
          <w:vertAlign w:val="baseline"/>
          <w:rtl w:val="0"/>
        </w:rPr>
        <w:t xml:space="preserve">Fiabilité / disponibilité</w:t>
      </w:r>
      <w:r w:rsidDel="00000000" w:rsidR="00000000" w:rsidRPr="00000000">
        <w:rPr>
          <w:rtl w:val="0"/>
        </w:rPr>
      </w:r>
    </w:p>
    <w:tbl>
      <w:tblPr>
        <w:tblStyle w:val="Table16"/>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AF">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0">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1">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2">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3">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4">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L’interface web  doit être disponible/accessible en tout temps, dans la mesure où l'appareil utilisé (ordinateur/téléphone) est connecté à internet.</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5">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6">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B7">
      <w:pPr>
        <w:rPr>
          <w:vertAlign w:val="baseline"/>
        </w:rPr>
      </w:pPr>
      <w:bookmarkStart w:colFirst="0" w:colLast="0" w:name="_heading=h.41mghml" w:id="33"/>
      <w:bookmarkEnd w:id="33"/>
      <w:r w:rsidDel="00000000" w:rsidR="00000000" w:rsidRPr="00000000">
        <w:rPr>
          <w:rtl w:val="0"/>
        </w:rPr>
      </w:r>
    </w:p>
    <w:p w:rsidR="00000000" w:rsidDel="00000000" w:rsidP="00000000" w:rsidRDefault="00000000" w:rsidRPr="00000000" w14:paraId="000001B8">
      <w:pPr>
        <w:pStyle w:val="Heading2"/>
        <w:numPr>
          <w:ilvl w:val="1"/>
          <w:numId w:val="1"/>
        </w:numPr>
        <w:ind w:left="576" w:hanging="576"/>
        <w:rPr>
          <w:vertAlign w:val="baseline"/>
        </w:rPr>
      </w:pPr>
      <w:r w:rsidDel="00000000" w:rsidR="00000000" w:rsidRPr="00000000">
        <w:rPr>
          <w:b w:val="1"/>
          <w:vertAlign w:val="baseline"/>
          <w:rtl w:val="0"/>
        </w:rPr>
        <w:t xml:space="preserve">Nombre/durée d’utilisation</w:t>
      </w:r>
      <w:r w:rsidDel="00000000" w:rsidR="00000000" w:rsidRPr="00000000">
        <w:rPr>
          <w:rtl w:val="0"/>
        </w:rPr>
      </w:r>
    </w:p>
    <w:tbl>
      <w:tblPr>
        <w:tblStyle w:val="Table17"/>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A">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BC">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E">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Le dispositif de mesure de température et d’humidité de la salle IRM doit être fonctionnel pour une durée d’au moins un an avant quelconque changement dans l’alimentation.</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BF">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0">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1">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2</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2">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L’installation n’a pas de nombre d’utilisations limité; elle fonctionne en continu.</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3">
            <w:pPr>
              <w:spacing w:after="40" w:before="40" w:lineRule="auto"/>
              <w:jc w:val="center"/>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O</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4">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C5">
      <w:pPr>
        <w:rPr>
          <w:vertAlign w:val="baseline"/>
        </w:rPr>
      </w:pPr>
      <w:bookmarkStart w:colFirst="0" w:colLast="0" w:name="_heading=h.2grqrue" w:id="34"/>
      <w:bookmarkEnd w:id="34"/>
      <w:r w:rsidDel="00000000" w:rsidR="00000000" w:rsidRPr="00000000">
        <w:rPr>
          <w:rtl w:val="0"/>
        </w:rPr>
      </w:r>
    </w:p>
    <w:p w:rsidR="00000000" w:rsidDel="00000000" w:rsidP="00000000" w:rsidRDefault="00000000" w:rsidRPr="00000000" w14:paraId="000001C6">
      <w:pPr>
        <w:pStyle w:val="Heading1"/>
        <w:numPr>
          <w:ilvl w:val="0"/>
          <w:numId w:val="1"/>
        </w:numPr>
        <w:ind w:left="432" w:hanging="432"/>
        <w:jc w:val="left"/>
        <w:rPr>
          <w:vertAlign w:val="baseline"/>
        </w:rPr>
      </w:pPr>
      <w:r w:rsidDel="00000000" w:rsidR="00000000" w:rsidRPr="00000000">
        <w:rPr>
          <w:b w:val="1"/>
          <w:smallCaps w:val="1"/>
          <w:vertAlign w:val="baseline"/>
          <w:rtl w:val="0"/>
        </w:rPr>
        <w:t xml:space="preserve">LES EXIGENCES DE SÉCURITÉ</w:t>
      </w:r>
      <w:r w:rsidDel="00000000" w:rsidR="00000000" w:rsidRPr="00000000">
        <w:rPr>
          <w:rtl w:val="0"/>
        </w:rPr>
      </w:r>
    </w:p>
    <w:p w:rsidR="00000000" w:rsidDel="00000000" w:rsidP="00000000" w:rsidRDefault="00000000" w:rsidRPr="00000000" w14:paraId="000001C7">
      <w:pPr>
        <w:pStyle w:val="Heading2"/>
        <w:numPr>
          <w:ilvl w:val="1"/>
          <w:numId w:val="1"/>
        </w:numPr>
        <w:ind w:left="576" w:hanging="576"/>
        <w:rPr>
          <w:vertAlign w:val="baseline"/>
        </w:rPr>
      </w:pPr>
      <w:bookmarkStart w:colFirst="0" w:colLast="0" w:name="_heading=h.vx1227" w:id="35"/>
      <w:bookmarkEnd w:id="35"/>
      <w:r w:rsidDel="00000000" w:rsidR="00000000" w:rsidRPr="00000000">
        <w:rPr>
          <w:b w:val="1"/>
          <w:vertAlign w:val="baseline"/>
          <w:rtl w:val="0"/>
        </w:rPr>
        <w:t xml:space="preserve">Clientèle cible</w:t>
      </w:r>
      <w:r w:rsidDel="00000000" w:rsidR="00000000" w:rsidRPr="00000000">
        <w:rPr>
          <w:rtl w:val="0"/>
        </w:rPr>
      </w:r>
    </w:p>
    <w:tbl>
      <w:tblPr>
        <w:tblStyle w:val="Table18"/>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C8">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C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CA">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C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L’installation, l’entretien et tous contacts directs avec le produit physique doivent être effectués par des membres du personnel concernés et formés.</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E">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CF">
            <w:pPr>
              <w:spacing w:after="40" w:before="40" w:lineRule="auto"/>
              <w:rPr>
                <w:rFonts w:ascii="Arial" w:cs="Arial" w:eastAsia="Arial" w:hAnsi="Arial"/>
                <w:color w:val="365f91"/>
                <w:sz w:val="18"/>
                <w:szCs w:val="18"/>
                <w:vertAlign w:val="baseline"/>
              </w:rPr>
            </w:pPr>
            <w:r w:rsidDel="00000000" w:rsidR="00000000" w:rsidRPr="00000000">
              <w:rPr>
                <w:rtl w:val="0"/>
              </w:rPr>
            </w:r>
          </w:p>
        </w:tc>
      </w:tr>
      <w:tr>
        <w:trPr>
          <w:cantSplit w:val="1"/>
          <w:trHeight w:val="72"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0">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2</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1">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La consultation de l’interface web</w:t>
            </w:r>
            <w:r w:rsidDel="00000000" w:rsidR="00000000" w:rsidRPr="00000000">
              <w:rPr>
                <w:rFonts w:ascii="Arial" w:cs="Arial" w:eastAsia="Arial" w:hAnsi="Arial"/>
                <w:color w:val="365f91"/>
                <w:sz w:val="18"/>
                <w:szCs w:val="18"/>
                <w:rtl w:val="0"/>
              </w:rPr>
              <w:t xml:space="preserve"> et la réception des alertes doivent être limitées aux membres du personnel concernés.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2">
            <w:pPr>
              <w:spacing w:after="40" w:before="40" w:lineRule="auto"/>
              <w:jc w:val="center"/>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3">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D4">
      <w:pPr>
        <w:rPr/>
      </w:pPr>
      <w:bookmarkStart w:colFirst="0" w:colLast="0" w:name="_heading=h.7oggeihjv6k2" w:id="36"/>
      <w:bookmarkEnd w:id="36"/>
      <w:r w:rsidDel="00000000" w:rsidR="00000000" w:rsidRPr="00000000">
        <w:rPr>
          <w:rtl w:val="0"/>
        </w:rPr>
      </w:r>
    </w:p>
    <w:p w:rsidR="00000000" w:rsidDel="00000000" w:rsidP="00000000" w:rsidRDefault="00000000" w:rsidRPr="00000000" w14:paraId="000001D5">
      <w:pPr>
        <w:rPr/>
      </w:pPr>
      <w:bookmarkStart w:colFirst="0" w:colLast="0" w:name="_heading=h.1v1yuxt" w:id="37"/>
      <w:bookmarkEnd w:id="37"/>
      <w:r w:rsidDel="00000000" w:rsidR="00000000" w:rsidRPr="00000000">
        <w:rPr>
          <w:rtl w:val="0"/>
        </w:rPr>
      </w:r>
    </w:p>
    <w:p w:rsidR="00000000" w:rsidDel="00000000" w:rsidP="00000000" w:rsidRDefault="00000000" w:rsidRPr="00000000" w14:paraId="000001D6">
      <w:pPr>
        <w:pStyle w:val="Heading2"/>
        <w:numPr>
          <w:ilvl w:val="1"/>
          <w:numId w:val="1"/>
        </w:numPr>
        <w:ind w:left="576" w:hanging="576"/>
        <w:rPr>
          <w:vertAlign w:val="baseline"/>
        </w:rPr>
      </w:pPr>
      <w:r w:rsidDel="00000000" w:rsidR="00000000" w:rsidRPr="00000000">
        <w:rPr>
          <w:b w:val="1"/>
          <w:vertAlign w:val="baseline"/>
          <w:rtl w:val="0"/>
        </w:rPr>
        <w:t xml:space="preserve">Dangers</w:t>
      </w:r>
      <w:r w:rsidDel="00000000" w:rsidR="00000000" w:rsidRPr="00000000">
        <w:rPr>
          <w:rtl w:val="0"/>
        </w:rPr>
      </w:r>
    </w:p>
    <w:tbl>
      <w:tblPr>
        <w:tblStyle w:val="Table19"/>
        <w:tblW w:w="8674.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650"/>
        <w:gridCol w:w="5670"/>
        <w:gridCol w:w="708"/>
        <w:gridCol w:w="1646"/>
        <w:tblGridChange w:id="0">
          <w:tblGrid>
            <w:gridCol w:w="650"/>
            <w:gridCol w:w="5670"/>
            <w:gridCol w:w="708"/>
            <w:gridCol w:w="1646"/>
          </w:tblGrid>
        </w:tblGridChange>
      </w:tblGrid>
      <w:tr>
        <w:trPr>
          <w:cantSplit w:val="1"/>
          <w:trHeight w:val="121" w:hRule="atLeast"/>
          <w:tblHeader w:val="1"/>
        </w:trPr>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D7">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Réf.</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D8">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Exigence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D9">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Test</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be5f1" w:val="clear"/>
            <w:vAlign w:val="top"/>
          </w:tcPr>
          <w:p w:rsidR="00000000" w:rsidDel="00000000" w:rsidP="00000000" w:rsidRDefault="00000000" w:rsidRPr="00000000" w14:paraId="000001DA">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Notes</w:t>
            </w:r>
            <w:r w:rsidDel="00000000" w:rsidR="00000000" w:rsidRPr="00000000">
              <w:rPr>
                <w:rtl w:val="0"/>
              </w:rPr>
            </w:r>
          </w:p>
        </w:tc>
      </w:tr>
      <w:tr>
        <w:trPr>
          <w:cantSplit w:val="1"/>
          <w:trHeight w:val="50" w:hRule="atLeast"/>
          <w:tblHeader w:val="0"/>
        </w:trPr>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B">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vertAlign w:val="baseline"/>
                <w:rtl w:val="0"/>
              </w:rPr>
              <w:t xml:space="preserve">1</w:t>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C">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Chaque personne entrant dans la salle d’équipements ou la salle d’IRM doit s’assurer de respecter les contraintes de sécurité liées au champ électromagnétique puissant de l’IRM : port de bijoux, de piercing, d’un pacemaker, etc.</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O</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vAlign w:val="top"/>
          </w:tcPr>
          <w:p w:rsidR="00000000" w:rsidDel="00000000" w:rsidP="00000000" w:rsidRDefault="00000000" w:rsidRPr="00000000" w14:paraId="000001DE">
            <w:pPr>
              <w:spacing w:after="40" w:before="40" w:lineRule="auto"/>
              <w:rPr>
                <w:rFonts w:ascii="Arial" w:cs="Arial" w:eastAsia="Arial" w:hAnsi="Arial"/>
                <w:color w:val="365f91"/>
                <w:sz w:val="18"/>
                <w:szCs w:val="18"/>
                <w:vertAlign w:val="baseline"/>
              </w:rPr>
            </w:pPr>
            <w:r w:rsidDel="00000000" w:rsidR="00000000" w:rsidRPr="00000000">
              <w:rPr>
                <w:rtl w:val="0"/>
              </w:rPr>
            </w:r>
          </w:p>
        </w:tc>
      </w:tr>
    </w:tbl>
    <w:p w:rsidR="00000000" w:rsidDel="00000000" w:rsidP="00000000" w:rsidRDefault="00000000" w:rsidRPr="00000000" w14:paraId="000001DF">
      <w:pPr>
        <w:rPr>
          <w:vertAlign w:val="baseline"/>
        </w:rPr>
      </w:pPr>
      <w:bookmarkStart w:colFirst="0" w:colLast="0" w:name="_heading=h.19c6y18" w:id="38"/>
      <w:bookmarkEnd w:id="38"/>
      <w:r w:rsidDel="00000000" w:rsidR="00000000" w:rsidRPr="00000000">
        <w:rPr>
          <w:rtl w:val="0"/>
        </w:rPr>
      </w:r>
    </w:p>
    <w:p w:rsidR="00000000" w:rsidDel="00000000" w:rsidP="00000000" w:rsidRDefault="00000000" w:rsidRPr="00000000" w14:paraId="000001E0">
      <w:pPr>
        <w:pStyle w:val="Heading1"/>
        <w:numPr>
          <w:ilvl w:val="0"/>
          <w:numId w:val="1"/>
        </w:numPr>
        <w:ind w:left="432" w:hanging="432"/>
        <w:rPr>
          <w:vertAlign w:val="baseline"/>
        </w:rPr>
      </w:pPr>
      <w:r w:rsidDel="00000000" w:rsidR="00000000" w:rsidRPr="00000000">
        <w:rPr>
          <w:b w:val="1"/>
          <w:smallCaps w:val="1"/>
          <w:vertAlign w:val="baseline"/>
          <w:rtl w:val="0"/>
        </w:rPr>
        <w:t xml:space="preserve">LES NUMÉROS D’IDENTIFICATION DES EXIGENCES</w:t>
      </w:r>
      <w:r w:rsidDel="00000000" w:rsidR="00000000" w:rsidRPr="00000000">
        <w:rPr>
          <w:rtl w:val="0"/>
        </w:rPr>
      </w:r>
    </w:p>
    <w:p w:rsidR="00000000" w:rsidDel="00000000" w:rsidP="00000000" w:rsidRDefault="00000000" w:rsidRPr="00000000" w14:paraId="000001E1">
      <w:pPr>
        <w:rPr>
          <w:vertAlign w:val="baseline"/>
        </w:rPr>
      </w:pPr>
      <w:r w:rsidDel="00000000" w:rsidR="00000000" w:rsidRPr="00000000">
        <w:rPr>
          <w:vertAlign w:val="baseline"/>
          <w:rtl w:val="0"/>
        </w:rPr>
        <w:t xml:space="preserve">Chaque exigence dans ce document est notée par un numéro d’identification distinct. Ce dernier correspond au numéro de section, suivi d’un trait d’union (-), suivi de la référence de l’exigence. Par exemple : 4.2.1-2b.</w:t>
      </w:r>
    </w:p>
    <w:p w:rsidR="00000000" w:rsidDel="00000000" w:rsidP="00000000" w:rsidRDefault="00000000" w:rsidRPr="00000000" w14:paraId="000001E2">
      <w:pPr>
        <w:rPr>
          <w:vertAlign w:val="baseline"/>
        </w:rPr>
      </w:pPr>
      <w:r w:rsidDel="00000000" w:rsidR="00000000" w:rsidRPr="00000000">
        <w:rPr>
          <w:vertAlign w:val="baseline"/>
          <w:rtl w:val="0"/>
        </w:rPr>
        <w:t xml:space="preserve">Dès qu’une première version finale de ce document est produite, aucune modification aux numéros d’identification des exigences ne devra survenir.</w:t>
      </w:r>
    </w:p>
    <w:p w:rsidR="00000000" w:rsidDel="00000000" w:rsidP="00000000" w:rsidRDefault="00000000" w:rsidRPr="00000000" w14:paraId="000001E3">
      <w:pPr>
        <w:rPr>
          <w:vertAlign w:val="baseline"/>
        </w:rPr>
      </w:pPr>
      <w:r w:rsidDel="00000000" w:rsidR="00000000" w:rsidRPr="00000000">
        <w:rPr>
          <w:vertAlign w:val="baseline"/>
          <w:rtl w:val="0"/>
        </w:rPr>
        <w:t xml:space="preserve">La suppression d’une exigence ne devra pas modifier les numéros identifications des autres exigences. </w:t>
      </w:r>
    </w:p>
    <w:p w:rsidR="00000000" w:rsidDel="00000000" w:rsidP="00000000" w:rsidRDefault="00000000" w:rsidRPr="00000000" w14:paraId="000001E4">
      <w:pPr>
        <w:rPr>
          <w:vertAlign w:val="baseline"/>
        </w:rPr>
      </w:pPr>
      <w:r w:rsidDel="00000000" w:rsidR="00000000" w:rsidRPr="00000000">
        <w:rPr>
          <w:vertAlign w:val="baseline"/>
          <w:rtl w:val="0"/>
        </w:rPr>
        <w:t xml:space="preserve">La modification d’une exigence est une suppression de cette dernière et l’ajout d’une nouvelle exigence (avec une nouvelle référence). </w:t>
      </w:r>
    </w:p>
    <w:p w:rsidR="00000000" w:rsidDel="00000000" w:rsidP="00000000" w:rsidRDefault="00000000" w:rsidRPr="00000000" w14:paraId="000001E5">
      <w:pPr>
        <w:rPr>
          <w:vertAlign w:val="baseline"/>
        </w:rPr>
      </w:pPr>
      <w:r w:rsidDel="00000000" w:rsidR="00000000" w:rsidRPr="00000000">
        <w:rPr>
          <w:vertAlign w:val="baseline"/>
          <w:rtl w:val="0"/>
        </w:rPr>
        <w:t xml:space="preserve">Il est possible d’ajouter un commentaire ou une note pour clarifier une modification ou une suppression.</w:t>
      </w:r>
    </w:p>
    <w:p w:rsidR="00000000" w:rsidDel="00000000" w:rsidP="00000000" w:rsidRDefault="00000000" w:rsidRPr="00000000" w14:paraId="000001E6">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color="1f497d" w:space="1" w:sz="12" w:val="single"/>
          <w:left w:color="1f497d" w:space="4" w:sz="12" w:val="single"/>
          <w:bottom w:color="1f497d" w:space="1" w:sz="12" w:val="single"/>
          <w:right w:color="1f497d" w:space="4" w:sz="12" w:val="single"/>
          <w:between w:space="0" w:sz="0" w:val="nil"/>
        </w:pBdr>
        <w:shd w:fill="b8cce4" w:val="clear"/>
        <w:spacing w:after="80" w:before="120" w:line="264" w:lineRule="auto"/>
        <w:ind w:left="0" w:right="0" w:firstLine="0"/>
        <w:jc w:val="both"/>
        <w:rPr>
          <w:rFonts w:ascii="Arial Narrow" w:cs="Arial Narrow" w:eastAsia="Arial Narrow" w:hAnsi="Arial Narrow"/>
          <w:b w:val="1"/>
          <w:i w:val="0"/>
          <w:smallCaps w:val="1"/>
          <w:strike w:val="0"/>
          <w:color w:val="1f497d"/>
          <w:sz w:val="20"/>
          <w:szCs w:val="20"/>
          <w:u w:val="none"/>
          <w:shd w:fill="auto" w:val="clear"/>
          <w:vertAlign w:val="baseline"/>
        </w:rPr>
      </w:pPr>
      <w:r w:rsidDel="00000000" w:rsidR="00000000" w:rsidRPr="00000000">
        <w:rPr>
          <w:rFonts w:ascii="Arial Narrow" w:cs="Arial Narrow" w:eastAsia="Arial Narrow" w:hAnsi="Arial Narrow"/>
          <w:b w:val="1"/>
          <w:i w:val="0"/>
          <w:smallCaps w:val="1"/>
          <w:strike w:val="0"/>
          <w:color w:val="1f497d"/>
          <w:sz w:val="20"/>
          <w:szCs w:val="20"/>
          <w:u w:val="none"/>
          <w:shd w:fill="auto" w:val="clear"/>
          <w:vertAlign w:val="baseline"/>
          <w:rtl w:val="0"/>
        </w:rPr>
        <w:t xml:space="preserve">HISTORIQUE DES VERSIONS</w:t>
      </w:r>
    </w:p>
    <w:p w:rsidR="00000000" w:rsidDel="00000000" w:rsidP="00000000" w:rsidRDefault="00000000" w:rsidRPr="00000000" w14:paraId="000001E8">
      <w:pPr>
        <w:rPr>
          <w:vertAlign w:val="baseline"/>
        </w:rPr>
      </w:pPr>
      <w:r w:rsidDel="00000000" w:rsidR="00000000" w:rsidRPr="00000000">
        <w:rPr>
          <w:rtl w:val="0"/>
        </w:rPr>
      </w:r>
    </w:p>
    <w:tbl>
      <w:tblPr>
        <w:tblStyle w:val="Table20"/>
        <w:tblW w:w="8656.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924"/>
        <w:gridCol w:w="2126"/>
        <w:gridCol w:w="3969"/>
        <w:gridCol w:w="1637"/>
        <w:tblGridChange w:id="0">
          <w:tblGrid>
            <w:gridCol w:w="924"/>
            <w:gridCol w:w="2126"/>
            <w:gridCol w:w="3969"/>
            <w:gridCol w:w="1637"/>
          </w:tblGrid>
        </w:tblGridChange>
      </w:tblGrid>
      <w:tr>
        <w:trPr>
          <w:cantSplit w:val="0"/>
          <w:trHeight w:val="121" w:hRule="atLeast"/>
          <w:tblHeader w:val="0"/>
        </w:trPr>
        <w:tc>
          <w:tcPr>
            <w:shd w:fill="dbe5f1" w:val="clear"/>
            <w:vAlign w:val="top"/>
          </w:tcPr>
          <w:p w:rsidR="00000000" w:rsidDel="00000000" w:rsidP="00000000" w:rsidRDefault="00000000" w:rsidRPr="00000000" w14:paraId="000001E9">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Version</w:t>
            </w:r>
            <w:r w:rsidDel="00000000" w:rsidR="00000000" w:rsidRPr="00000000">
              <w:rPr>
                <w:rtl w:val="0"/>
              </w:rPr>
            </w:r>
          </w:p>
        </w:tc>
        <w:tc>
          <w:tcPr>
            <w:shd w:fill="dbe5f1" w:val="clear"/>
            <w:vAlign w:val="top"/>
          </w:tcPr>
          <w:p w:rsidR="00000000" w:rsidDel="00000000" w:rsidP="00000000" w:rsidRDefault="00000000" w:rsidRPr="00000000" w14:paraId="000001EA">
            <w:pPr>
              <w:spacing w:after="40" w:before="40" w:lineRule="auto"/>
              <w:rPr>
                <w:rFonts w:ascii="Arial" w:cs="Arial" w:eastAsia="Arial" w:hAnsi="Arial"/>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Date</w:t>
            </w:r>
            <w:r w:rsidDel="00000000" w:rsidR="00000000" w:rsidRPr="00000000">
              <w:rPr>
                <w:rtl w:val="0"/>
              </w:rPr>
            </w:r>
          </w:p>
        </w:tc>
        <w:tc>
          <w:tcPr>
            <w:shd w:fill="dbe5f1" w:val="clear"/>
            <w:vAlign w:val="top"/>
          </w:tcPr>
          <w:p w:rsidR="00000000" w:rsidDel="00000000" w:rsidP="00000000" w:rsidRDefault="00000000" w:rsidRPr="00000000" w14:paraId="000001EB">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Détails</w:t>
            </w:r>
            <w:r w:rsidDel="00000000" w:rsidR="00000000" w:rsidRPr="00000000">
              <w:rPr>
                <w:rtl w:val="0"/>
              </w:rPr>
            </w:r>
          </w:p>
        </w:tc>
        <w:tc>
          <w:tcPr>
            <w:shd w:fill="dbe5f1" w:val="clear"/>
            <w:vAlign w:val="top"/>
          </w:tcPr>
          <w:p w:rsidR="00000000" w:rsidDel="00000000" w:rsidP="00000000" w:rsidRDefault="00000000" w:rsidRPr="00000000" w14:paraId="000001EC">
            <w:pPr>
              <w:spacing w:after="40" w:before="40" w:lineRule="auto"/>
              <w:rPr>
                <w:rFonts w:ascii="Arial" w:cs="Arial" w:eastAsia="Arial" w:hAnsi="Arial"/>
                <w:b w:val="0"/>
                <w:color w:val="1f497d"/>
                <w:sz w:val="18"/>
                <w:szCs w:val="18"/>
                <w:vertAlign w:val="baseline"/>
              </w:rPr>
            </w:pPr>
            <w:r w:rsidDel="00000000" w:rsidR="00000000" w:rsidRPr="00000000">
              <w:rPr>
                <w:rFonts w:ascii="Arial" w:cs="Arial" w:eastAsia="Arial" w:hAnsi="Arial"/>
                <w:b w:val="1"/>
                <w:color w:val="1f497d"/>
                <w:sz w:val="18"/>
                <w:szCs w:val="18"/>
                <w:vertAlign w:val="baseline"/>
                <w:rtl w:val="0"/>
              </w:rPr>
              <w:t xml:space="preserve">Auteur(s)</w:t>
            </w:r>
            <w:r w:rsidDel="00000000" w:rsidR="00000000" w:rsidRPr="00000000">
              <w:rPr>
                <w:rtl w:val="0"/>
              </w:rPr>
            </w:r>
          </w:p>
        </w:tc>
      </w:tr>
      <w:tr>
        <w:trPr>
          <w:cantSplit w:val="0"/>
          <w:trHeight w:val="72" w:hRule="atLeast"/>
          <w:tblHeader w:val="0"/>
        </w:trPr>
        <w:tc>
          <w:tcPr>
            <w:vAlign w:val="top"/>
          </w:tcPr>
          <w:p w:rsidR="00000000" w:rsidDel="00000000" w:rsidP="00000000" w:rsidRDefault="00000000" w:rsidRPr="00000000" w14:paraId="000001ED">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0.1</w:t>
            </w:r>
            <w:r w:rsidDel="00000000" w:rsidR="00000000" w:rsidRPr="00000000">
              <w:rPr>
                <w:rtl w:val="0"/>
              </w:rPr>
            </w:r>
          </w:p>
        </w:tc>
        <w:tc>
          <w:tcPr>
            <w:vAlign w:val="top"/>
          </w:tcPr>
          <w:p w:rsidR="00000000" w:rsidDel="00000000" w:rsidP="00000000" w:rsidRDefault="00000000" w:rsidRPr="00000000" w14:paraId="000001EE">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4 septembre 2024</w:t>
            </w:r>
            <w:r w:rsidDel="00000000" w:rsidR="00000000" w:rsidRPr="00000000">
              <w:rPr>
                <w:rtl w:val="0"/>
              </w:rPr>
            </w:r>
          </w:p>
        </w:tc>
        <w:tc>
          <w:tcPr>
            <w:vAlign w:val="top"/>
          </w:tcPr>
          <w:p w:rsidR="00000000" w:rsidDel="00000000" w:rsidP="00000000" w:rsidRDefault="00000000" w:rsidRPr="00000000" w14:paraId="000001EF">
            <w:pPr>
              <w:spacing w:after="40" w:before="40" w:lineRule="auto"/>
              <w:rPr>
                <w:rFonts w:ascii="Arial" w:cs="Arial" w:eastAsia="Arial" w:hAnsi="Arial"/>
                <w:color w:val="365f91"/>
                <w:sz w:val="18"/>
                <w:szCs w:val="18"/>
                <w:vertAlign w:val="baseline"/>
              </w:rPr>
            </w:pPr>
            <w:r w:rsidDel="00000000" w:rsidR="00000000" w:rsidRPr="00000000">
              <w:rPr>
                <w:rFonts w:ascii="Arial" w:cs="Arial" w:eastAsia="Arial" w:hAnsi="Arial"/>
                <w:color w:val="365f91"/>
                <w:sz w:val="18"/>
                <w:szCs w:val="18"/>
                <w:rtl w:val="0"/>
              </w:rPr>
              <w:t xml:space="preserve">Création et mise en forme du document</w:t>
            </w:r>
            <w:r w:rsidDel="00000000" w:rsidR="00000000" w:rsidRPr="00000000">
              <w:rPr>
                <w:rtl w:val="0"/>
              </w:rPr>
            </w:r>
          </w:p>
        </w:tc>
        <w:tc>
          <w:tcPr>
            <w:vAlign w:val="top"/>
          </w:tcPr>
          <w:p w:rsidR="00000000" w:rsidDel="00000000" w:rsidP="00000000" w:rsidRDefault="00000000" w:rsidRPr="00000000" w14:paraId="000001F0">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William et Louis-Antoine</w:t>
            </w:r>
          </w:p>
        </w:tc>
      </w:tr>
      <w:tr>
        <w:trPr>
          <w:cantSplit w:val="0"/>
          <w:trHeight w:val="72" w:hRule="atLeast"/>
          <w:tblHeader w:val="0"/>
        </w:trPr>
        <w:tc>
          <w:tcPr>
            <w:vAlign w:val="top"/>
          </w:tcPr>
          <w:p w:rsidR="00000000" w:rsidDel="00000000" w:rsidP="00000000" w:rsidRDefault="00000000" w:rsidRPr="00000000" w14:paraId="000001F1">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0.2</w:t>
            </w:r>
          </w:p>
        </w:tc>
        <w:tc>
          <w:tcPr>
            <w:vAlign w:val="top"/>
          </w:tcPr>
          <w:p w:rsidR="00000000" w:rsidDel="00000000" w:rsidP="00000000" w:rsidRDefault="00000000" w:rsidRPr="00000000" w14:paraId="000001F2">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2 octobre 2024</w:t>
            </w:r>
          </w:p>
        </w:tc>
        <w:tc>
          <w:tcPr>
            <w:vAlign w:val="top"/>
          </w:tcPr>
          <w:p w:rsidR="00000000" w:rsidDel="00000000" w:rsidP="00000000" w:rsidRDefault="00000000" w:rsidRPr="00000000" w14:paraId="000001F3">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Première version complétée</w:t>
            </w:r>
          </w:p>
        </w:tc>
        <w:tc>
          <w:tcPr>
            <w:vAlign w:val="top"/>
          </w:tcPr>
          <w:p w:rsidR="00000000" w:rsidDel="00000000" w:rsidP="00000000" w:rsidRDefault="00000000" w:rsidRPr="00000000" w14:paraId="000001F4">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Louis-Antoine, Charlotte, William, Emmy et Héloïse</w:t>
            </w:r>
          </w:p>
        </w:tc>
      </w:tr>
      <w:tr>
        <w:trPr>
          <w:cantSplit w:val="0"/>
          <w:trHeight w:val="72" w:hRule="atLeast"/>
          <w:tblHeader w:val="0"/>
        </w:trPr>
        <w:tc>
          <w:tcPr>
            <w:vAlign w:val="top"/>
          </w:tcPr>
          <w:p w:rsidR="00000000" w:rsidDel="00000000" w:rsidP="00000000" w:rsidRDefault="00000000" w:rsidRPr="00000000" w14:paraId="000001F5">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0.3</w:t>
            </w:r>
          </w:p>
        </w:tc>
        <w:tc>
          <w:tcPr>
            <w:vAlign w:val="top"/>
          </w:tcPr>
          <w:p w:rsidR="00000000" w:rsidDel="00000000" w:rsidP="00000000" w:rsidRDefault="00000000" w:rsidRPr="00000000" w14:paraId="000001F6">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8 novembre 2024</w:t>
            </w:r>
          </w:p>
        </w:tc>
        <w:tc>
          <w:tcPr>
            <w:vAlign w:val="top"/>
          </w:tcPr>
          <w:p w:rsidR="00000000" w:rsidDel="00000000" w:rsidP="00000000" w:rsidRDefault="00000000" w:rsidRPr="00000000" w14:paraId="000001F7">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Raffinement des exigences pour qu’elles soient mieux mesurables et plus objectives</w:t>
            </w:r>
          </w:p>
        </w:tc>
        <w:tc>
          <w:tcPr>
            <w:vAlign w:val="top"/>
          </w:tcPr>
          <w:p w:rsidR="00000000" w:rsidDel="00000000" w:rsidP="00000000" w:rsidRDefault="00000000" w:rsidRPr="00000000" w14:paraId="000001F8">
            <w:pPr>
              <w:spacing w:after="40" w:before="40" w:lineRule="auto"/>
              <w:rPr>
                <w:rFonts w:ascii="Arial" w:cs="Arial" w:eastAsia="Arial" w:hAnsi="Arial"/>
                <w:color w:val="365f91"/>
                <w:sz w:val="18"/>
                <w:szCs w:val="18"/>
              </w:rPr>
            </w:pPr>
            <w:r w:rsidDel="00000000" w:rsidR="00000000" w:rsidRPr="00000000">
              <w:rPr>
                <w:rFonts w:ascii="Arial" w:cs="Arial" w:eastAsia="Arial" w:hAnsi="Arial"/>
                <w:color w:val="365f91"/>
                <w:sz w:val="18"/>
                <w:szCs w:val="18"/>
                <w:rtl w:val="0"/>
              </w:rPr>
              <w:t xml:space="preserve">Louis-Antoine</w:t>
            </w:r>
          </w:p>
        </w:tc>
      </w:tr>
    </w:tbl>
    <w:p w:rsidR="00000000" w:rsidDel="00000000" w:rsidP="00000000" w:rsidRDefault="00000000" w:rsidRPr="00000000" w14:paraId="000001F9">
      <w:pPr>
        <w:rP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806"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spacing w:after="0" w:before="0" w:lineRule="auto"/>
      <w:rP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color="1f497d" w:space="1" w:sz="8" w:val="single"/>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Fonts w:ascii="Arial" w:cs="Arial" w:eastAsia="Arial" w:hAnsi="Arial"/>
        <w:b w:val="0"/>
        <w:i w:val="0"/>
        <w:smallCaps w:val="0"/>
        <w:strike w:val="0"/>
        <w:color w:val="1f497d"/>
        <w:sz w:val="16"/>
        <w:szCs w:val="16"/>
        <w:u w:val="none"/>
        <w:shd w:fill="auto" w:val="clear"/>
        <w:vertAlign w:val="baseline"/>
        <w:rtl w:val="0"/>
      </w:rPr>
      <w:t xml:space="preserve">GBM4900 – Projet intégrateur de grande envergure</w:t>
      <w:br w:type="textWrapping"/>
    </w: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 xml:space="preserve">École Polytechnique de Montréal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spacing w:after="0" w:before="0" w:lineRule="auto"/>
      <w:rP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color="1f497d" w:space="1" w:sz="8" w:val="single"/>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1f497d"/>
        <w:sz w:val="16"/>
        <w:szCs w:val="16"/>
        <w:u w:val="none"/>
        <w:shd w:fill="auto" w:val="clear"/>
        <w:vertAlign w:val="baseline"/>
      </w:rPr>
    </w:pPr>
    <w:r w:rsidDel="00000000" w:rsidR="00000000" w:rsidRPr="00000000">
      <w:rPr>
        <w:rFonts w:ascii="Arial" w:cs="Arial" w:eastAsia="Arial" w:hAnsi="Arial"/>
        <w:b w:val="0"/>
        <w:i w:val="0"/>
        <w:smallCaps w:val="0"/>
        <w:strike w:val="0"/>
        <w:color w:val="1f497d"/>
        <w:sz w:val="16"/>
        <w:szCs w:val="16"/>
        <w:u w:val="none"/>
        <w:shd w:fill="auto" w:val="clear"/>
        <w:vertAlign w:val="baseline"/>
        <w:rtl w:val="0"/>
      </w:rPr>
      <w:t xml:space="preserve">GBM</w:t>
    </w:r>
    <w:r w:rsidDel="00000000" w:rsidR="00000000" w:rsidRPr="00000000">
      <w:rPr>
        <w:rFonts w:ascii="Arial" w:cs="Arial" w:eastAsia="Arial" w:hAnsi="Arial"/>
        <w:color w:val="1f497d"/>
        <w:sz w:val="16"/>
        <w:szCs w:val="16"/>
        <w:rtl w:val="0"/>
      </w:rPr>
      <w:t xml:space="preserve">8970</w:t>
    </w:r>
    <w:r w:rsidDel="00000000" w:rsidR="00000000" w:rsidRPr="00000000">
      <w:rPr>
        <w:rFonts w:ascii="Arial" w:cs="Arial" w:eastAsia="Arial" w:hAnsi="Arial"/>
        <w:b w:val="0"/>
        <w:i w:val="0"/>
        <w:smallCaps w:val="0"/>
        <w:strike w:val="0"/>
        <w:color w:val="1f497d"/>
        <w:sz w:val="16"/>
        <w:szCs w:val="16"/>
        <w:u w:val="none"/>
        <w:shd w:fill="auto" w:val="clear"/>
        <w:vertAlign w:val="baseline"/>
        <w:rtl w:val="0"/>
      </w:rPr>
      <w:t xml:space="preserve"> – Projet intégrateur de grande envergure</w:t>
      <w:br w:type="textWrapping"/>
    </w:r>
    <w:r w:rsidDel="00000000" w:rsidR="00000000" w:rsidRPr="00000000">
      <w:rPr>
        <w:rFonts w:ascii="Arial" w:cs="Arial" w:eastAsia="Arial" w:hAnsi="Arial"/>
        <w:b w:val="1"/>
        <w:i w:val="0"/>
        <w:smallCaps w:val="0"/>
        <w:strike w:val="0"/>
        <w:color w:val="1f497d"/>
        <w:sz w:val="16"/>
        <w:szCs w:val="16"/>
        <w:u w:val="none"/>
        <w:shd w:fill="auto" w:val="clear"/>
        <w:vertAlign w:val="baseline"/>
        <w:rtl w:val="0"/>
      </w:rPr>
      <w:t xml:space="preserve">École Polytechnique de Montréal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1"/>
      <w:tblpPr w:leftFromText="187" w:rightFromText="187" w:topFromText="0" w:bottomFromText="0" w:vertAnchor="page" w:horzAnchor="page" w:tblpX="2658" w:tblpYSpec="top"/>
      <w:tblW w:w="9237.0" w:type="dxa"/>
      <w:jc w:val="left"/>
      <w:tblInd w:w="-108.0" w:type="dxa"/>
      <w:tblLayout w:type="fixed"/>
      <w:tblLook w:val="0000"/>
    </w:tblPr>
    <w:tblGrid>
      <w:gridCol w:w="7763"/>
      <w:gridCol w:w="1474"/>
      <w:tblGridChange w:id="0">
        <w:tblGrid>
          <w:gridCol w:w="7763"/>
          <w:gridCol w:w="1474"/>
        </w:tblGrid>
      </w:tblGridChange>
    </w:tblGrid>
    <w:tr>
      <w:trPr>
        <w:cantSplit w:val="0"/>
        <w:trHeight w:val="1315" w:hRule="atLeast"/>
        <w:tblHeader w:val="0"/>
      </w:trPr>
      <w:tc>
        <w:tcPr>
          <w:tcBorders>
            <w:right w:color="4f81bd" w:space="0" w:sz="18"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1"/>
              <w:strike w:val="0"/>
              <w:color w:val="4f81bd"/>
              <w:sz w:val="20"/>
              <w:szCs w:val="20"/>
              <w:u w:val="none"/>
              <w:shd w:fill="auto" w:val="clear"/>
              <w:vertAlign w:val="baseline"/>
            </w:rPr>
          </w:pPr>
          <w:r w:rsidDel="00000000" w:rsidR="00000000" w:rsidRPr="00000000">
            <w:rPr>
              <w:rFonts w:ascii="Arial" w:cs="Arial" w:eastAsia="Arial" w:hAnsi="Arial"/>
              <w:b w:val="1"/>
              <w:i w:val="0"/>
              <w:smallCaps w:val="1"/>
              <w:strike w:val="0"/>
              <w:color w:val="4f81bd"/>
              <w:sz w:val="20"/>
              <w:szCs w:val="20"/>
              <w:u w:val="none"/>
              <w:shd w:fill="auto" w:val="clear"/>
              <w:vertAlign w:val="baseline"/>
              <w:rtl w:val="0"/>
            </w:rPr>
            <w:t xml:space="preserve">SPÉCIFICATION DES EXIGENCES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spacing w:after="120" w:before="0" w:lineRule="auto"/>
            <w:ind w:left="737" w:firstLine="0"/>
            <w:jc w:val="right"/>
            <w:rPr>
              <w:rFonts w:ascii="Arial" w:cs="Arial" w:eastAsia="Arial" w:hAnsi="Arial"/>
              <w:color w:val="1f497d"/>
              <w:sz w:val="16"/>
              <w:szCs w:val="16"/>
            </w:rPr>
          </w:pPr>
          <w:r w:rsidDel="00000000" w:rsidR="00000000" w:rsidRPr="00000000">
            <w:rPr>
              <w:rFonts w:ascii="Arial" w:cs="Arial" w:eastAsia="Arial" w:hAnsi="Arial"/>
              <w:b w:val="1"/>
              <w:color w:val="1f497d"/>
              <w:sz w:val="16"/>
              <w:szCs w:val="16"/>
              <w:rtl w:val="0"/>
            </w:rPr>
            <w:t xml:space="preserve">GBM8970</w:t>
          </w:r>
          <w:r w:rsidDel="00000000" w:rsidR="00000000" w:rsidRPr="00000000">
            <w:rPr>
              <w:rFonts w:ascii="Arial" w:cs="Arial" w:eastAsia="Arial" w:hAnsi="Arial"/>
              <w:b w:val="1"/>
              <w:color w:val="1f497d"/>
              <w:sz w:val="16"/>
              <w:szCs w:val="16"/>
              <w:rtl w:val="0"/>
            </w:rPr>
            <w:t xml:space="preserve">.001 v 0.</w:t>
          </w:r>
          <w:r w:rsidDel="00000000" w:rsidR="00000000" w:rsidRPr="00000000">
            <w:rPr>
              <w:rFonts w:ascii="Arial" w:cs="Arial" w:eastAsia="Arial" w:hAnsi="Arial"/>
              <w:b w:val="1"/>
              <w:color w:val="1f497d"/>
              <w:sz w:val="16"/>
              <w:szCs w:val="16"/>
              <w:rtl w:val="0"/>
            </w:rPr>
            <w:t xml:space="preserve">3</w:t>
            <w:br w:type="textWrapping"/>
            <w:t xml:space="preserve">8 novembre 2024</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16"/>
              <w:szCs w:val="16"/>
              <w:highlight w:val="red"/>
            </w:rPr>
          </w:pPr>
          <w:r w:rsidDel="00000000" w:rsidR="00000000" w:rsidRPr="00000000">
            <w:rPr>
              <w:rtl w:val="0"/>
            </w:rPr>
          </w:r>
        </w:p>
      </w:tc>
      <w:tc>
        <w:tcPr>
          <w:tcBorders>
            <w:left w:color="4f81bd" w:space="0" w:sz="18"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i w:val="0"/>
              <w:smallCaps w:val="0"/>
              <w:strike w:val="0"/>
              <w:color w:val="4f81bd"/>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6"/>
              <w:szCs w:val="3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4f81b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f81bd"/>
              <w:sz w:val="16"/>
              <w:szCs w:val="16"/>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4f81bd"/>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CA"/>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f497d" w:space="1" w:sz="12" w:val="single"/>
        <w:left w:color="1f497d" w:space="4" w:sz="12" w:val="single"/>
        <w:bottom w:color="1f497d" w:space="1" w:sz="12" w:val="single"/>
        <w:right w:color="1f497d" w:space="4" w:sz="12" w:val="single"/>
      </w:pBdr>
      <w:shd w:fill="b8cce4" w:val="clear"/>
      <w:spacing w:after="80" w:before="120" w:line="264" w:lineRule="auto"/>
      <w:ind w:left="432" w:hanging="432"/>
      <w:jc w:val="both"/>
    </w:pPr>
    <w:rPr>
      <w:rFonts w:ascii="Arial Narrow" w:cs="Arial Narrow" w:eastAsia="Arial Narrow" w:hAnsi="Arial Narrow"/>
      <w:b w:val="1"/>
      <w:smallCaps w:val="1"/>
      <w:color w:val="1f497d"/>
      <w:vertAlign w:val="baseline"/>
    </w:rPr>
  </w:style>
  <w:style w:type="paragraph" w:styleId="Heading2">
    <w:name w:val="heading 2"/>
    <w:basedOn w:val="Normal"/>
    <w:next w:val="Normal"/>
    <w:pPr>
      <w:pBdr>
        <w:bottom w:color="1f497d" w:space="1" w:sz="8" w:val="single"/>
      </w:pBdr>
      <w:spacing w:after="200" w:before="200" w:line="276" w:lineRule="auto"/>
      <w:ind w:left="576" w:hanging="576"/>
      <w:jc w:val="both"/>
    </w:pPr>
    <w:rPr>
      <w:rFonts w:ascii="Arial" w:cs="Arial" w:eastAsia="Arial" w:hAnsi="Arial"/>
      <w:b w:val="1"/>
      <w:color w:val="1f497d"/>
      <w:vertAlign w:val="baseline"/>
    </w:rPr>
  </w:style>
  <w:style w:type="paragraph" w:styleId="Heading3">
    <w:name w:val="heading 3"/>
    <w:basedOn w:val="Normal"/>
    <w:next w:val="Normal"/>
    <w:pPr>
      <w:spacing w:after="120" w:before="0" w:line="276" w:lineRule="auto"/>
      <w:ind w:left="0" w:hanging="720"/>
      <w:jc w:val="both"/>
    </w:pPr>
    <w:rPr>
      <w:rFonts w:ascii="Arial" w:cs="Arial" w:eastAsia="Arial" w:hAnsi="Arial"/>
      <w:b w:val="1"/>
      <w:color w:val="1f497d"/>
      <w:sz w:val="16"/>
      <w:szCs w:val="16"/>
      <w:vertAlign w:val="baseline"/>
    </w:rPr>
  </w:style>
  <w:style w:type="paragraph" w:styleId="Heading4">
    <w:name w:val="heading 4"/>
    <w:basedOn w:val="Normal"/>
    <w:next w:val="Normal"/>
    <w:pPr>
      <w:keepNext w:val="1"/>
      <w:spacing w:after="60" w:before="240" w:line="276" w:lineRule="auto"/>
      <w:ind w:left="864" w:hanging="864"/>
      <w:jc w:val="both"/>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ind w:left="1008" w:hanging="1008"/>
      <w:jc w:val="both"/>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ind w:left="1152" w:hanging="1152"/>
      <w:jc w:val="both"/>
    </w:pPr>
    <w:rPr>
      <w:rFonts w:ascii="Calibri" w:cs="Calibri" w:eastAsia="Calibri" w:hAnsi="Calibri"/>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before="200" w:line="276" w:lineRule="auto"/>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bidi="en-US" w:eastAsia="en-US" w:val="en-US"/>
    </w:rPr>
  </w:style>
  <w:style w:type="paragraph" w:styleId="Heading1">
    <w:name w:val="Heading 1"/>
    <w:basedOn w:val="Titre"/>
    <w:next w:val="Normal"/>
    <w:autoRedefine w:val="0"/>
    <w:hidden w:val="0"/>
    <w:qFormat w:val="0"/>
    <w:pPr>
      <w:numPr>
        <w:ilvl w:val="0"/>
        <w:numId w:val="2"/>
      </w:numPr>
      <w:pBdr>
        <w:top w:color="1f497d" w:space="1" w:sz="12" w:val="single"/>
        <w:left w:color="1f497d" w:space="4" w:sz="12" w:val="single"/>
        <w:bottom w:color="1f497d" w:space="1" w:sz="12" w:val="single"/>
        <w:right w:color="1f497d" w:space="4" w:sz="12" w:val="single"/>
      </w:pBdr>
      <w:shd w:color="auto" w:fill="b8cce4" w:val="clear"/>
      <w:suppressAutoHyphens w:val="1"/>
      <w:spacing w:after="80" w:before="120" w:line="264" w:lineRule="auto"/>
      <w:ind w:leftChars="-1" w:rightChars="0" w:firstLineChars="-1"/>
      <w:jc w:val="both"/>
      <w:textDirection w:val="btLr"/>
      <w:textAlignment w:val="top"/>
      <w:outlineLvl w:val="0"/>
    </w:pPr>
    <w:rPr>
      <w:rFonts w:ascii="Arial Narrow" w:hAnsi="Arial Narrow"/>
      <w:b w:val="1"/>
      <w:caps w:val="1"/>
      <w:color w:val="1f497d"/>
      <w:w w:val="100"/>
      <w:position w:val="-1"/>
      <w:szCs w:val="24"/>
      <w:effect w:val="none"/>
      <w:vertAlign w:val="baseline"/>
      <w:cs w:val="0"/>
      <w:em w:val="none"/>
      <w:lang w:bidi="en-US" w:eastAsia="en-US" w:val="fr-CA"/>
    </w:rPr>
  </w:style>
  <w:style w:type="paragraph" w:styleId="Heading2">
    <w:name w:val="Heading 2"/>
    <w:basedOn w:val="Sous-titre"/>
    <w:next w:val="Normal"/>
    <w:autoRedefine w:val="0"/>
    <w:hidden w:val="0"/>
    <w:qFormat w:val="0"/>
    <w:pPr>
      <w:numPr>
        <w:ilvl w:val="1"/>
        <w:numId w:val="2"/>
      </w:numPr>
      <w:pBdr>
        <w:bottom w:color="1f497d" w:space="1" w:sz="8" w:val="single"/>
      </w:pBdr>
      <w:suppressAutoHyphens w:val="1"/>
      <w:spacing w:after="200" w:before="200" w:line="276" w:lineRule="auto"/>
      <w:ind w:leftChars="-1" w:rightChars="0" w:firstLineChars="-1"/>
      <w:jc w:val="both"/>
      <w:textDirection w:val="btLr"/>
      <w:textAlignment w:val="top"/>
      <w:outlineLvl w:val="1"/>
    </w:pPr>
    <w:rPr>
      <w:rFonts w:ascii="Arial" w:cs="Arial" w:hAnsi="Arial"/>
      <w:b w:val="1"/>
      <w:color w:val="1f497d"/>
      <w:w w:val="100"/>
      <w:position w:val="-1"/>
      <w:effect w:val="none"/>
      <w:vertAlign w:val="baseline"/>
      <w:cs w:val="0"/>
      <w:em w:val="none"/>
      <w:lang w:bidi="en-US" w:eastAsia="en-US" w:val="fr-CA"/>
    </w:rPr>
  </w:style>
  <w:style w:type="paragraph" w:styleId="Heading3">
    <w:name w:val="Heading 3"/>
    <w:basedOn w:val="Sous-titre2"/>
    <w:next w:val="Normal"/>
    <w:autoRedefine w:val="0"/>
    <w:hidden w:val="0"/>
    <w:qFormat w:val="0"/>
    <w:pPr>
      <w:numPr>
        <w:ilvl w:val="2"/>
        <w:numId w:val="2"/>
      </w:numPr>
      <w:suppressAutoHyphens w:val="1"/>
      <w:spacing w:after="120" w:before="0" w:line="276" w:lineRule="auto"/>
      <w:ind w:left="0" w:leftChars="-1" w:rightChars="0" w:firstLineChars="-1"/>
      <w:jc w:val="both"/>
      <w:textDirection w:val="btLr"/>
      <w:textAlignment w:val="top"/>
      <w:outlineLvl w:val="2"/>
    </w:pPr>
    <w:rPr>
      <w:rFonts w:ascii="Arial" w:hAnsi="Arial"/>
      <w:b w:val="1"/>
      <w:color w:val="1f497d"/>
      <w:w w:val="100"/>
      <w:position w:val="-1"/>
      <w:sz w:val="16"/>
      <w:effect w:val="none"/>
      <w:vertAlign w:val="baseline"/>
      <w:cs w:val="0"/>
      <w:em w:val="none"/>
      <w:lang w:bidi="en-US" w:eastAsia="en-US" w:val="fr-CA"/>
    </w:rPr>
  </w:style>
  <w:style w:type="paragraph" w:styleId="Heading4">
    <w:name w:val="Heading 4"/>
    <w:basedOn w:val="Normal"/>
    <w:next w:val="Normal"/>
    <w:autoRedefine w:val="0"/>
    <w:hidden w:val="0"/>
    <w:qFormat w:val="0"/>
    <w:pPr>
      <w:keepNext w:val="1"/>
      <w:numPr>
        <w:ilvl w:val="3"/>
        <w:numId w:val="2"/>
      </w:numPr>
      <w:suppressAutoHyphens w:val="1"/>
      <w:spacing w:after="60" w:before="240" w:line="276" w:lineRule="auto"/>
      <w:ind w:leftChars="-1" w:rightChars="0" w:firstLineChars="-1"/>
      <w:jc w:val="both"/>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en-US" w:eastAsia="en-US" w:val="en-US"/>
    </w:rPr>
  </w:style>
  <w:style w:type="paragraph" w:styleId="Heading5">
    <w:name w:val="Heading 5"/>
    <w:basedOn w:val="Normal"/>
    <w:next w:val="Normal"/>
    <w:autoRedefine w:val="0"/>
    <w:hidden w:val="0"/>
    <w:qFormat w:val="0"/>
    <w:pPr>
      <w:numPr>
        <w:ilvl w:val="4"/>
        <w:numId w:val="2"/>
      </w:numPr>
      <w:suppressAutoHyphens w:val="1"/>
      <w:spacing w:after="60" w:before="240" w:line="276" w:lineRule="auto"/>
      <w:ind w:leftChars="-1" w:rightChars="0" w:firstLineChars="-1"/>
      <w:jc w:val="both"/>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en-US" w:eastAsia="en-US" w:val="en-US"/>
    </w:rPr>
  </w:style>
  <w:style w:type="paragraph" w:styleId="Heading6">
    <w:name w:val="Heading 6"/>
    <w:basedOn w:val="Normal"/>
    <w:next w:val="Normal"/>
    <w:autoRedefine w:val="0"/>
    <w:hidden w:val="0"/>
    <w:qFormat w:val="0"/>
    <w:pPr>
      <w:numPr>
        <w:ilvl w:val="5"/>
        <w:numId w:val="2"/>
      </w:numPr>
      <w:suppressAutoHyphens w:val="1"/>
      <w:spacing w:after="60" w:before="240" w:line="276" w:lineRule="auto"/>
      <w:ind w:leftChars="-1" w:rightChars="0" w:firstLineChars="-1"/>
      <w:jc w:val="both"/>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en-US" w:eastAsia="en-US" w:val="en-US"/>
    </w:rPr>
  </w:style>
  <w:style w:type="paragraph" w:styleId="Heading7">
    <w:name w:val="Heading 7"/>
    <w:basedOn w:val="Normal"/>
    <w:next w:val="Normal"/>
    <w:autoRedefine w:val="0"/>
    <w:hidden w:val="0"/>
    <w:qFormat w:val="0"/>
    <w:pPr>
      <w:numPr>
        <w:ilvl w:val="6"/>
        <w:numId w:val="2"/>
      </w:numPr>
      <w:suppressAutoHyphens w:val="1"/>
      <w:spacing w:after="60" w:before="240" w:line="276" w:lineRule="auto"/>
      <w:ind w:leftChars="-1" w:rightChars="0" w:firstLineChars="-1"/>
      <w:jc w:val="both"/>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en-US" w:eastAsia="en-US" w:val="en-US"/>
    </w:rPr>
  </w:style>
  <w:style w:type="paragraph" w:styleId="Heading8">
    <w:name w:val="Heading 8"/>
    <w:basedOn w:val="Normal"/>
    <w:next w:val="Normal"/>
    <w:autoRedefine w:val="0"/>
    <w:hidden w:val="0"/>
    <w:qFormat w:val="0"/>
    <w:pPr>
      <w:numPr>
        <w:ilvl w:val="7"/>
        <w:numId w:val="2"/>
      </w:numPr>
      <w:suppressAutoHyphens w:val="1"/>
      <w:spacing w:after="60" w:before="240" w:line="276" w:lineRule="auto"/>
      <w:ind w:leftChars="-1" w:rightChars="0" w:firstLineChars="-1"/>
      <w:jc w:val="both"/>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en-US" w:eastAsia="en-US" w:val="en-US"/>
    </w:rPr>
  </w:style>
  <w:style w:type="paragraph" w:styleId="Heading9">
    <w:name w:val="Heading 9"/>
    <w:basedOn w:val="Normal"/>
    <w:next w:val="Normal"/>
    <w:autoRedefine w:val="0"/>
    <w:hidden w:val="0"/>
    <w:qFormat w:val="0"/>
    <w:pPr>
      <w:numPr>
        <w:ilvl w:val="8"/>
        <w:numId w:val="2"/>
      </w:numPr>
      <w:suppressAutoHyphens w:val="1"/>
      <w:spacing w:after="60" w:before="240" w:line="276" w:lineRule="auto"/>
      <w:ind w:leftChars="-1" w:rightChars="0" w:firstLineChars="-1"/>
      <w:jc w:val="both"/>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en-US"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before="200" w:line="240" w:lineRule="auto"/>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bidi="en-US"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before="200" w:line="240" w:lineRule="auto"/>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bidi="en-US"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Typedudocument">
    <w:name w:val="Type du document"/>
    <w:basedOn w:val="DefaultParagraphFont"/>
    <w:next w:val="Typedudocument"/>
    <w:autoRedefine w:val="0"/>
    <w:hidden w:val="0"/>
    <w:qFormat w:val="0"/>
    <w:rPr>
      <w:rFonts w:ascii="Arial" w:hAnsi="Arial"/>
      <w:b w:val="1"/>
      <w:bCs w:val="1"/>
      <w:caps w:val="1"/>
      <w:color w:val="4f81bd"/>
      <w:spacing w:val="10"/>
      <w:w w:val="100"/>
      <w:position w:val="-1"/>
      <w:sz w:val="20"/>
      <w:effect w:val="none"/>
      <w:vertAlign w:val="baseline"/>
      <w:cs w:val="0"/>
      <w:em w:val="none"/>
      <w:lang w:val="fr-CA"/>
    </w:rPr>
  </w:style>
  <w:style w:type="paragraph" w:styleId="NoSpacing">
    <w:name w:val="No Spacing"/>
    <w:basedOn w:val="Normal"/>
    <w:next w:val="NoSpacing"/>
    <w:autoRedefine w:val="0"/>
    <w:hidden w:val="0"/>
    <w:qFormat w:val="0"/>
    <w:pPr>
      <w:suppressAutoHyphens w:val="1"/>
      <w:spacing w:after="0" w:before="200" w:line="240" w:lineRule="auto"/>
      <w:ind w:leftChars="-1" w:rightChars="0" w:firstLineChars="-1"/>
      <w:jc w:val="both"/>
      <w:textDirection w:val="btLr"/>
      <w:textAlignment w:val="top"/>
      <w:outlineLvl w:val="0"/>
    </w:pPr>
    <w:rPr>
      <w:rFonts w:ascii="Calibri" w:cs="Times New Roman" w:eastAsia="Times New Roman" w:hAnsi="Calibri"/>
      <w:w w:val="100"/>
      <w:position w:val="-1"/>
      <w:sz w:val="20"/>
      <w:szCs w:val="20"/>
      <w:effect w:val="none"/>
      <w:vertAlign w:val="baseline"/>
      <w:cs w:val="0"/>
      <w:em w:val="none"/>
      <w:lang w:bidi="en-US" w:eastAsia="en-US" w:val="en-US"/>
    </w:rPr>
  </w:style>
  <w:style w:type="character" w:styleId="NoSpacingChar">
    <w:name w:val="No Spacing Char"/>
    <w:basedOn w:val="DefaultParagraphFont"/>
    <w:next w:val="NoSpacingChar"/>
    <w:autoRedefine w:val="0"/>
    <w:hidden w:val="0"/>
    <w:qFormat w:val="0"/>
    <w:rPr>
      <w:rFonts w:ascii="Calibri" w:cs="Times New Roman" w:eastAsia="Times New Roman" w:hAnsi="Calibri"/>
      <w:w w:val="100"/>
      <w:position w:val="-1"/>
      <w:sz w:val="20"/>
      <w:szCs w:val="20"/>
      <w:effect w:val="none"/>
      <w:vertAlign w:val="baseline"/>
      <w:cs w:val="0"/>
      <w:em w:val="none"/>
      <w:lang w:bidi="en-US"/>
    </w:rPr>
  </w:style>
  <w:style w:type="character" w:styleId="Page">
    <w:name w:val="Page"/>
    <w:basedOn w:val="DefaultParagraphFont"/>
    <w:next w:val="Page"/>
    <w:autoRedefine w:val="0"/>
    <w:hidden w:val="0"/>
    <w:qFormat w:val="0"/>
    <w:rPr>
      <w:rFonts w:ascii="Times New Roman" w:hAnsi="Times New Roman"/>
      <w:b w:val="1"/>
      <w:bCs w:val="1"/>
      <w:color w:val="4f81bd"/>
      <w:w w:val="100"/>
      <w:position w:val="-1"/>
      <w:sz w:val="28"/>
      <w:effect w:val="none"/>
      <w:vertAlign w:val="baseline"/>
      <w:cs w:val="0"/>
      <w:em w:val="none"/>
      <w:lang w:val="fr-CA"/>
    </w:rPr>
  </w:style>
  <w:style w:type="paragraph" w:styleId="Sous-titre">
    <w:name w:val="Sous-titre"/>
    <w:basedOn w:val="Normal"/>
    <w:next w:val="Sous-titre"/>
    <w:autoRedefine w:val="0"/>
    <w:hidden w:val="0"/>
    <w:qFormat w:val="0"/>
    <w:pPr>
      <w:pBdr>
        <w:bottom w:color="1f497d" w:space="1" w:sz="8" w:val="single"/>
      </w:pBdr>
      <w:suppressAutoHyphens w:val="1"/>
      <w:spacing w:after="200" w:before="200" w:line="276" w:lineRule="auto"/>
      <w:ind w:leftChars="-1" w:rightChars="0" w:firstLineChars="-1"/>
      <w:jc w:val="both"/>
      <w:textDirection w:val="btLr"/>
      <w:textAlignment w:val="top"/>
      <w:outlineLvl w:val="0"/>
    </w:pPr>
    <w:rPr>
      <w:rFonts w:ascii="Arial" w:cs="Arial" w:hAnsi="Arial"/>
      <w:b w:val="1"/>
      <w:color w:val="1f497d"/>
      <w:w w:val="100"/>
      <w:position w:val="-1"/>
      <w:effect w:val="none"/>
      <w:vertAlign w:val="baseline"/>
      <w:cs w:val="0"/>
      <w:em w:val="none"/>
      <w:lang w:bidi="en-US" w:eastAsia="en-US" w:val="fr-CA"/>
    </w:rPr>
  </w:style>
  <w:style w:type="character" w:styleId="Heading2Char">
    <w:name w:val="Heading 2 Char"/>
    <w:basedOn w:val="DefaultParagraphFont"/>
    <w:next w:val="Heading2Char"/>
    <w:autoRedefine w:val="0"/>
    <w:hidden w:val="0"/>
    <w:qFormat w:val="0"/>
    <w:rPr>
      <w:rFonts w:ascii="Arial" w:cs="Arial" w:hAnsi="Arial"/>
      <w:b w:val="1"/>
      <w:color w:val="1f497d"/>
      <w:w w:val="100"/>
      <w:position w:val="-1"/>
      <w:effect w:val="none"/>
      <w:vertAlign w:val="baseline"/>
      <w:cs w:val="0"/>
      <w:em w:val="none"/>
      <w:lang w:bidi="en-US" w:val="fr-CA"/>
    </w:rPr>
  </w:style>
  <w:style w:type="paragraph" w:styleId="Sous-titre2">
    <w:name w:val="Sous-titre 2"/>
    <w:basedOn w:val="Information"/>
    <w:next w:val="Sous-titre2"/>
    <w:autoRedefine w:val="0"/>
    <w:hidden w:val="0"/>
    <w:qFormat w:val="0"/>
    <w:pPr>
      <w:suppressAutoHyphens w:val="1"/>
      <w:spacing w:after="120" w:before="0" w:line="276" w:lineRule="auto"/>
      <w:ind w:left="0" w:leftChars="-1" w:rightChars="0" w:firstLineChars="-1"/>
      <w:jc w:val="both"/>
      <w:textDirection w:val="btLr"/>
      <w:textAlignment w:val="top"/>
      <w:outlineLvl w:val="0"/>
    </w:pPr>
    <w:rPr>
      <w:rFonts w:ascii="Arial" w:hAnsi="Arial"/>
      <w:b w:val="1"/>
      <w:color w:val="1f497d"/>
      <w:w w:val="100"/>
      <w:position w:val="-1"/>
      <w:sz w:val="16"/>
      <w:effect w:val="none"/>
      <w:vertAlign w:val="baseline"/>
      <w:cs w:val="0"/>
      <w:em w:val="none"/>
      <w:lang w:bidi="en-US" w:eastAsia="en-US" w:val="fr-CA"/>
    </w:rPr>
  </w:style>
  <w:style w:type="paragraph" w:styleId="Titreduprojet">
    <w:name w:val="Titre du projet"/>
    <w:basedOn w:val="Normal"/>
    <w:next w:val="Titreduprojet"/>
    <w:autoRedefine w:val="0"/>
    <w:hidden w:val="0"/>
    <w:qFormat w:val="0"/>
    <w:pPr>
      <w:pBdr>
        <w:left w:color="4f81bd" w:space="4" w:sz="4" w:val="single"/>
        <w:bottom w:color="4f81bd" w:space="1" w:sz="4" w:val="single"/>
      </w:pBdr>
      <w:suppressAutoHyphens w:val="1"/>
      <w:spacing w:after="120" w:before="360" w:line="276" w:lineRule="auto"/>
      <w:ind w:leftChars="-1" w:rightChars="0" w:firstLineChars="-1"/>
      <w:jc w:val="both"/>
      <w:textDirection w:val="btLr"/>
      <w:textAlignment w:val="top"/>
      <w:outlineLvl w:val="0"/>
    </w:pPr>
    <w:rPr>
      <w:rFonts w:ascii="Arial" w:hAnsi="Arial"/>
      <w:caps w:val="1"/>
      <w:color w:val="4f81bd"/>
      <w:spacing w:val="10"/>
      <w:w w:val="100"/>
      <w:kern w:val="28"/>
      <w:position w:val="-1"/>
      <w:sz w:val="32"/>
      <w:szCs w:val="52"/>
      <w:effect w:val="none"/>
      <w:vertAlign w:val="baseline"/>
      <w:cs w:val="0"/>
      <w:em w:val="none"/>
      <w:lang w:bidi="en-US" w:eastAsia="en-US" w:val="fr-CA"/>
    </w:rPr>
  </w:style>
  <w:style w:type="character" w:styleId="SubtleEmphasis">
    <w:name w:val="Subtle Emphasis"/>
    <w:next w:val="SubtleEmphasis"/>
    <w:autoRedefine w:val="0"/>
    <w:hidden w:val="0"/>
    <w:qFormat w:val="0"/>
    <w:rPr>
      <w:i w:val="1"/>
      <w:iCs w:val="1"/>
      <w:color w:val="243f60"/>
      <w:w w:val="100"/>
      <w:position w:val="-1"/>
      <w:effect w:val="none"/>
      <w:vertAlign w:val="baseline"/>
      <w:cs w:val="0"/>
      <w:em w:val="none"/>
      <w:lang/>
    </w:rPr>
  </w:style>
  <w:style w:type="paragraph" w:styleId="Information">
    <w:name w:val="Information"/>
    <w:basedOn w:val="Normal"/>
    <w:next w:val="Information"/>
    <w:autoRedefine w:val="0"/>
    <w:hidden w:val="0"/>
    <w:qFormat w:val="0"/>
    <w:pPr>
      <w:suppressAutoHyphens w:val="1"/>
      <w:spacing w:after="120" w:before="0" w:line="276" w:lineRule="auto"/>
      <w:ind w:left="737" w:leftChars="-1" w:rightChars="0" w:firstLineChars="-1"/>
      <w:jc w:val="both"/>
      <w:textDirection w:val="btLr"/>
      <w:textAlignment w:val="top"/>
      <w:outlineLvl w:val="0"/>
    </w:pPr>
    <w:rPr>
      <w:rFonts w:ascii="Arial" w:hAnsi="Arial"/>
      <w:color w:val="1f497d"/>
      <w:w w:val="100"/>
      <w:position w:val="-1"/>
      <w:sz w:val="16"/>
      <w:effect w:val="none"/>
      <w:vertAlign w:val="baseline"/>
      <w:cs w:val="0"/>
      <w:em w:val="none"/>
      <w:lang w:bidi="en-US" w:eastAsia="en-US" w:val="fr-CA"/>
    </w:rPr>
  </w:style>
  <w:style w:type="paragraph" w:styleId="Titre">
    <w:name w:val="Titre"/>
    <w:basedOn w:val="Normal"/>
    <w:next w:val="Titre"/>
    <w:autoRedefine w:val="0"/>
    <w:hidden w:val="0"/>
    <w:qFormat w:val="0"/>
    <w:pPr>
      <w:pBdr>
        <w:top w:color="1f497d" w:space="1" w:sz="12" w:val="single"/>
        <w:left w:color="1f497d" w:space="4" w:sz="12" w:val="single"/>
        <w:bottom w:color="1f497d" w:space="1" w:sz="12" w:val="single"/>
        <w:right w:color="1f497d" w:space="4" w:sz="12" w:val="single"/>
      </w:pBdr>
      <w:shd w:color="auto" w:fill="b8cce4" w:val="clear"/>
      <w:suppressAutoHyphens w:val="1"/>
      <w:spacing w:after="80" w:before="120" w:line="264" w:lineRule="auto"/>
      <w:ind w:leftChars="-1" w:rightChars="0" w:firstLineChars="-1"/>
      <w:jc w:val="both"/>
      <w:textDirection w:val="btLr"/>
      <w:textAlignment w:val="top"/>
      <w:outlineLvl w:val="0"/>
    </w:pPr>
    <w:rPr>
      <w:rFonts w:ascii="Arial Narrow" w:hAnsi="Arial Narrow"/>
      <w:b w:val="1"/>
      <w:caps w:val="1"/>
      <w:color w:val="1f497d"/>
      <w:w w:val="100"/>
      <w:position w:val="-1"/>
      <w:szCs w:val="24"/>
      <w:effect w:val="none"/>
      <w:vertAlign w:val="baseline"/>
      <w:cs w:val="0"/>
      <w:em w:val="none"/>
      <w:lang w:bidi="en-US" w:eastAsia="en-US" w:val="fr-CA"/>
    </w:rPr>
  </w:style>
  <w:style w:type="paragraph" w:styleId="Versiondudocument">
    <w:name w:val="Version du document"/>
    <w:basedOn w:val="NoSpacing"/>
    <w:next w:val="Versiondudocument"/>
    <w:autoRedefine w:val="0"/>
    <w:hidden w:val="0"/>
    <w:qFormat w:val="0"/>
    <w:pPr>
      <w:framePr w:anchorLock="0" w:lines="0" w:hSpace="187" w:wrap="around" w:hAnchor="text" w:vAnchor="margin" w:x="7438" w:yAlign="top" w:hRule="auto"/>
      <w:suppressAutoHyphens w:val="1"/>
      <w:spacing w:after="0" w:before="0" w:line="240" w:lineRule="auto"/>
      <w:ind w:leftChars="-1" w:rightChars="0" w:firstLineChars="-1"/>
      <w:jc w:val="right"/>
      <w:textDirection w:val="btLr"/>
      <w:textAlignment w:val="top"/>
      <w:outlineLvl w:val="0"/>
    </w:pPr>
    <w:rPr>
      <w:rFonts w:ascii="Arial" w:cs="Times New Roman" w:eastAsia="Times New Roman" w:hAnsi="Arial"/>
      <w:b w:val="1"/>
      <w:w w:val="100"/>
      <w:position w:val="-1"/>
      <w:sz w:val="16"/>
      <w:szCs w:val="20"/>
      <w:effect w:val="none"/>
      <w:vertAlign w:val="baseline"/>
      <w:cs w:val="0"/>
      <w:em w:val="none"/>
      <w:lang w:bidi="en-US" w:eastAsia="en-US" w:val="en-US"/>
    </w:rPr>
  </w:style>
  <w:style w:type="character" w:styleId="Heading1Char">
    <w:name w:val="Heading 1 Char"/>
    <w:basedOn w:val="DefaultParagraphFont"/>
    <w:next w:val="Heading1Char"/>
    <w:autoRedefine w:val="0"/>
    <w:hidden w:val="0"/>
    <w:qFormat w:val="0"/>
    <w:rPr>
      <w:rFonts w:ascii="Arial Narrow" w:hAnsi="Arial Narrow"/>
      <w:b w:val="1"/>
      <w:caps w:val="1"/>
      <w:color w:val="1f497d"/>
      <w:w w:val="100"/>
      <w:position w:val="-1"/>
      <w:szCs w:val="24"/>
      <w:effect w:val="none"/>
      <w:shd w:color="auto" w:fill="b8cce4" w:val="clear"/>
      <w:vertAlign w:val="baseline"/>
      <w:cs w:val="0"/>
      <w:em w:val="none"/>
      <w:lang w:bidi="en-US" w:val="fr-CA"/>
    </w:rPr>
  </w:style>
  <w:style w:type="character" w:styleId="Heading3Char">
    <w:name w:val="Heading 3 Char"/>
    <w:basedOn w:val="DefaultParagraphFont"/>
    <w:next w:val="Heading3Char"/>
    <w:autoRedefine w:val="0"/>
    <w:hidden w:val="0"/>
    <w:qFormat w:val="0"/>
    <w:rPr>
      <w:rFonts w:ascii="Arial" w:hAnsi="Arial"/>
      <w:b w:val="1"/>
      <w:color w:val="1f497d"/>
      <w:w w:val="100"/>
      <w:position w:val="-1"/>
      <w:sz w:val="16"/>
      <w:effect w:val="none"/>
      <w:vertAlign w:val="baseline"/>
      <w:cs w:val="0"/>
      <w:em w:val="none"/>
      <w:lang w:bidi="en-US" w:val="fr-CA"/>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bidi="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bidi="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bidi="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bidi="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bidi="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bidi="en-US"/>
    </w:rPr>
  </w:style>
  <w:style w:type="paragraph" w:styleId="TOC2">
    <w:name w:val="TOC 2"/>
    <w:basedOn w:val="Normal"/>
    <w:next w:val="Normal"/>
    <w:autoRedefine w:val="0"/>
    <w:hidden w:val="0"/>
    <w:qFormat w:val="1"/>
    <w:pPr>
      <w:suppressAutoHyphens w:val="1"/>
      <w:spacing w:after="120" w:before="120" w:line="276" w:lineRule="auto"/>
      <w:ind w:left="397" w:leftChars="-1" w:rightChars="0" w:firstLineChars="-1"/>
      <w:jc w:val="both"/>
      <w:textDirection w:val="btLr"/>
      <w:textAlignment w:val="top"/>
      <w:outlineLvl w:val="0"/>
    </w:pPr>
    <w:rPr>
      <w:rFonts w:ascii="Times New Roman" w:hAnsi="Times New Roman"/>
      <w:color w:val="1f497d"/>
      <w:w w:val="100"/>
      <w:position w:val="-1"/>
      <w:effect w:val="none"/>
      <w:vertAlign w:val="baseline"/>
      <w:cs w:val="0"/>
      <w:em w:val="none"/>
      <w:lang w:bidi="en-US" w:eastAsia="en-US" w:val="en-US"/>
    </w:rPr>
  </w:style>
  <w:style w:type="paragraph" w:styleId="TOC1">
    <w:name w:val="TOC 1"/>
    <w:basedOn w:val="Normal"/>
    <w:next w:val="Normal"/>
    <w:autoRedefine w:val="0"/>
    <w:hidden w:val="0"/>
    <w:qFormat w:val="1"/>
    <w:pPr>
      <w:tabs>
        <w:tab w:val="right" w:leader="dot" w:pos="9350"/>
      </w:tabs>
      <w:suppressAutoHyphens w:val="1"/>
      <w:spacing w:after="120" w:before="120" w:line="276" w:lineRule="auto"/>
      <w:ind w:leftChars="-1" w:rightChars="0" w:firstLineChars="-1"/>
      <w:jc w:val="both"/>
      <w:textDirection w:val="btLr"/>
      <w:textAlignment w:val="top"/>
      <w:outlineLvl w:val="0"/>
    </w:pPr>
    <w:rPr>
      <w:rFonts w:ascii="Times New Roman" w:hAnsi="Times New Roman"/>
      <w:b w:val="1"/>
      <w:color w:val="1f497d"/>
      <w:w w:val="100"/>
      <w:position w:val="-1"/>
      <w:effect w:val="none"/>
      <w:vertAlign w:val="baseline"/>
      <w:cs w:val="0"/>
      <w:em w:val="none"/>
      <w:lang w:bidi="en-US" w:eastAsia="en-US" w:val="en-US"/>
    </w:rPr>
  </w:style>
  <w:style w:type="paragraph" w:styleId="TOC3">
    <w:name w:val="TOC 3"/>
    <w:basedOn w:val="Normal"/>
    <w:next w:val="Normal"/>
    <w:autoRedefine w:val="0"/>
    <w:hidden w:val="0"/>
    <w:qFormat w:val="1"/>
    <w:pPr>
      <w:suppressAutoHyphens w:val="1"/>
      <w:spacing w:after="120" w:before="120" w:line="276" w:lineRule="auto"/>
      <w:ind w:left="794" w:leftChars="-1" w:rightChars="0" w:firstLineChars="-1"/>
      <w:jc w:val="both"/>
      <w:textDirection w:val="btLr"/>
      <w:textAlignment w:val="top"/>
      <w:outlineLvl w:val="0"/>
    </w:pPr>
    <w:rPr>
      <w:rFonts w:ascii="Times New Roman" w:hAnsi="Times New Roman"/>
      <w:color w:val="1f497d"/>
      <w:w w:val="100"/>
      <w:position w:val="-1"/>
      <w:effect w:val="none"/>
      <w:vertAlign w:val="baseline"/>
      <w:cs w:val="0"/>
      <w:em w:val="none"/>
      <w:lang w:bidi="en-US" w:eastAsia="en-US" w:val="en-US"/>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200" w:before="200" w:line="276" w:lineRule="auto"/>
      <w:ind w:leftChars="-1" w:rightChars="0" w:firstLineChars="-1"/>
      <w:jc w:val="both"/>
      <w:textDirection w:val="btLr"/>
      <w:textAlignment w:val="top"/>
      <w:outlineLvl w:val="0"/>
    </w:pPr>
    <w:rPr>
      <w:rFonts w:ascii="Times New Roman" w:hAnsi="Times New Roman"/>
      <w:b w:val="1"/>
      <w:bCs w:val="1"/>
      <w:w w:val="100"/>
      <w:position w:val="-1"/>
      <w:effect w:val="none"/>
      <w:vertAlign w:val="baseline"/>
      <w:cs w:val="0"/>
      <w:em w:val="none"/>
      <w:lang w:bidi="en-US" w:eastAsia="en-US" w:val="en-US"/>
    </w:rPr>
  </w:style>
  <w:style w:type="character" w:styleId="CommentReference">
    <w:name w:val="Comment Reference"/>
    <w:basedOn w:val="DefaultParagraphFont"/>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before="200" w:line="276" w:lineRule="auto"/>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bidi="en-US" w:eastAsia="en-US" w:val="en-US"/>
    </w:rPr>
  </w:style>
  <w:style w:type="character" w:styleId="CommentTextChar">
    <w:name w:val="Comment Text Char"/>
    <w:basedOn w:val="DefaultParagraphFont"/>
    <w:next w:val="CommentTextCh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CommentSubject">
    <w:name w:val="Comment Subject"/>
    <w:basedOn w:val="CommentText"/>
    <w:next w:val="CommentText"/>
    <w:autoRedefine w:val="0"/>
    <w:hidden w:val="0"/>
    <w:qFormat w:val="1"/>
    <w:pPr>
      <w:suppressAutoHyphens w:val="1"/>
      <w:spacing w:after="200" w:before="200" w:line="276" w:lineRule="auto"/>
      <w:ind w:leftChars="-1" w:rightChars="0" w:firstLineChars="-1"/>
      <w:jc w:val="both"/>
      <w:textDirection w:val="btLr"/>
      <w:textAlignment w:val="top"/>
      <w:outlineLvl w:val="0"/>
    </w:pPr>
    <w:rPr>
      <w:rFonts w:ascii="Times New Roman" w:hAnsi="Times New Roman"/>
      <w:b w:val="1"/>
      <w:bCs w:val="1"/>
      <w:w w:val="100"/>
      <w:position w:val="-1"/>
      <w:effect w:val="none"/>
      <w:vertAlign w:val="baseline"/>
      <w:cs w:val="0"/>
      <w:em w:val="none"/>
      <w:lang w:bidi="en-US" w:eastAsia="en-US" w:val="en-US"/>
    </w:rPr>
  </w:style>
  <w:style w:type="character" w:styleId="CommentSubjectChar">
    <w:name w:val="Comment Subject Char"/>
    <w:basedOn w:val="CommentTextChar"/>
    <w:next w:val="CommentSubjectCh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BalloonText">
    <w:name w:val="Balloon Text"/>
    <w:basedOn w:val="Normal"/>
    <w:next w:val="BalloonText"/>
    <w:autoRedefine w:val="0"/>
    <w:hidden w:val="0"/>
    <w:qFormat w:val="1"/>
    <w:pPr>
      <w:suppressAutoHyphens w:val="1"/>
      <w:spacing w:after="0" w:before="0" w:line="24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2cKjhREUax75L8h1ea7Gph0YA==">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2007-06-19T15:36:00Z</dcterms:created>
  <dc:creator>amdt2</dc:creator>
</cp:coreProperties>
</file>